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0FC4E" w14:textId="77777777" w:rsidR="00851D68" w:rsidRDefault="00851D68" w:rsidP="00851D68">
      <w:pPr>
        <w:pStyle w:val="Style2"/>
      </w:pPr>
      <w:r>
        <w:t>USING DEEP LEARNING ALGORITHMS TO OPTIMIZE A NEW MARK-RECAPTURE TECHNIQUE FOR TREE-KILLING BARK BEETLES</w:t>
      </w:r>
    </w:p>
    <w:p w14:paraId="5A6C181F" w14:textId="77777777" w:rsidR="00851D68" w:rsidRDefault="00851D68" w:rsidP="00851D6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 BENESH</w:t>
      </w:r>
      <w:r>
        <w:rPr>
          <w:rStyle w:val="FootnoteReference"/>
          <w:rFonts w:ascii="Times New Roman" w:hAnsi="Times New Roman" w:cs="Times New Roman"/>
          <w:b/>
          <w:bCs/>
          <w:sz w:val="24"/>
          <w:szCs w:val="24"/>
        </w:rPr>
        <w:footnoteReference w:id="1"/>
      </w:r>
      <w:r>
        <w:rPr>
          <w:rFonts w:ascii="Times New Roman" w:hAnsi="Times New Roman" w:cs="Times New Roman"/>
          <w:b/>
          <w:bCs/>
          <w:sz w:val="24"/>
          <w:szCs w:val="24"/>
        </w:rPr>
        <w:t>, T. FRIESEN, D. GOODMAN</w:t>
      </w:r>
      <w:r>
        <w:rPr>
          <w:rStyle w:val="FootnoteReference"/>
          <w:rFonts w:ascii="Times New Roman" w:hAnsi="Times New Roman" w:cs="Times New Roman"/>
          <w:b/>
          <w:bCs/>
          <w:sz w:val="24"/>
          <w:szCs w:val="24"/>
        </w:rPr>
        <w:footnoteReference w:id="2"/>
      </w:r>
      <w:r>
        <w:rPr>
          <w:rFonts w:ascii="Times New Roman" w:hAnsi="Times New Roman" w:cs="Times New Roman"/>
          <w:b/>
          <w:bCs/>
          <w:sz w:val="24"/>
          <w:szCs w:val="24"/>
        </w:rPr>
        <w:t>, R. HAN</w:t>
      </w:r>
      <w:r>
        <w:rPr>
          <w:rStyle w:val="FootnoteReference"/>
          <w:rFonts w:ascii="Times New Roman" w:hAnsi="Times New Roman" w:cs="Times New Roman"/>
          <w:b/>
          <w:bCs/>
          <w:sz w:val="24"/>
          <w:szCs w:val="24"/>
        </w:rPr>
        <w:footnoteReference w:id="3"/>
      </w:r>
      <w:r>
        <w:rPr>
          <w:rFonts w:ascii="Times New Roman" w:hAnsi="Times New Roman" w:cs="Times New Roman"/>
          <w:b/>
          <w:bCs/>
          <w:sz w:val="24"/>
          <w:szCs w:val="24"/>
        </w:rPr>
        <w:t>, J. HOEPNER</w:t>
      </w:r>
      <w:r>
        <w:rPr>
          <w:rStyle w:val="FootnoteReference"/>
          <w:rFonts w:ascii="Times New Roman" w:hAnsi="Times New Roman" w:cs="Times New Roman"/>
          <w:b/>
          <w:bCs/>
          <w:sz w:val="24"/>
          <w:szCs w:val="24"/>
        </w:rPr>
        <w:footnoteReference w:id="4"/>
      </w:r>
      <w:r>
        <w:rPr>
          <w:rFonts w:ascii="Times New Roman" w:hAnsi="Times New Roman" w:cs="Times New Roman"/>
          <w:b/>
          <w:bCs/>
          <w:sz w:val="24"/>
          <w:szCs w:val="24"/>
        </w:rPr>
        <w:t>, H. HUANG</w:t>
      </w:r>
      <w:r>
        <w:rPr>
          <w:rStyle w:val="FootnoteReference"/>
          <w:rFonts w:ascii="Times New Roman" w:hAnsi="Times New Roman" w:cs="Times New Roman"/>
          <w:b/>
          <w:bCs/>
          <w:sz w:val="24"/>
          <w:szCs w:val="24"/>
        </w:rPr>
        <w:footnoteReference w:id="5"/>
      </w:r>
      <w:r>
        <w:rPr>
          <w:rFonts w:ascii="Times New Roman" w:hAnsi="Times New Roman" w:cs="Times New Roman"/>
          <w:b/>
          <w:bCs/>
          <w:sz w:val="24"/>
          <w:szCs w:val="24"/>
        </w:rPr>
        <w:t>, and M. RAY</w:t>
      </w:r>
      <w:r>
        <w:rPr>
          <w:rStyle w:val="FootnoteReference"/>
          <w:rFonts w:ascii="Times New Roman" w:hAnsi="Times New Roman" w:cs="Times New Roman"/>
          <w:b/>
          <w:bCs/>
          <w:sz w:val="24"/>
          <w:szCs w:val="24"/>
        </w:rPr>
        <w:footnoteReference w:id="6"/>
      </w:r>
    </w:p>
    <w:p w14:paraId="7FE64AA7" w14:textId="77777777" w:rsidR="00851D68" w:rsidRDefault="00851D68" w:rsidP="00851D68">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ABSTRACT: </w:t>
      </w:r>
      <w:r>
        <w:rPr>
          <w:rFonts w:ascii="Times New Roman" w:hAnsi="Times New Roman" w:cs="Times New Roman"/>
          <w:sz w:val="24"/>
          <w:szCs w:val="24"/>
        </w:rPr>
        <w:t xml:space="preserve">Whereas mark-recapture studies are sometimes used to estimate population size, mark-recapture studies initiated by Natural Resources Canada attempt to estimate movement of individuals in the population by marking them at source locations and recapturing them at various surrounding trap sites. A novel variation of traditional mark-recapture techniques developed by Natural Resources Canada involves coating trees with paper such that the beetles are marked with paper dust as they emerge. Recaptured beetles are then photographed under black light, which causes paper dust to fluoresce. In this work, we classify images of the recaptured beetles as marked or unmarked using deep neural networks. We use transfer learning where existing top-performing classifiers are applied to our beetle image classification problem. We compare the performance of two top performing deep learning models </w:t>
      </w:r>
      <w:commentRangeStart w:id="0"/>
      <w:commentRangeEnd w:id="0"/>
      <w:r>
        <w:rPr>
          <w:rStyle w:val="CommentReference"/>
        </w:rPr>
        <w:commentReference w:id="0"/>
      </w:r>
      <w:r>
        <w:rPr>
          <w:rFonts w:ascii="Times New Roman" w:hAnsi="Times New Roman" w:cs="Times New Roman"/>
          <w:sz w:val="24"/>
          <w:szCs w:val="24"/>
        </w:rPr>
        <w:t xml:space="preserve">by varying certain parameters, and finally obtain the most optimal model to classify images. </w:t>
      </w:r>
    </w:p>
    <w:p w14:paraId="40CAF05D" w14:textId="77777777" w:rsidR="00851D68" w:rsidRDefault="00851D68" w:rsidP="00851D68">
      <w:pPr>
        <w:spacing w:line="480" w:lineRule="auto"/>
        <w:rPr>
          <w:rFonts w:ascii="Times New Roman" w:hAnsi="Times New Roman" w:cs="Times New Roman"/>
          <w:sz w:val="24"/>
          <w:szCs w:val="24"/>
        </w:rPr>
      </w:pPr>
    </w:p>
    <w:p w14:paraId="4473F7D3" w14:textId="77777777" w:rsidR="00851D68" w:rsidRDefault="00851D68" w:rsidP="00851D68">
      <w:pPr>
        <w:pStyle w:val="CommentText"/>
        <w:rPr>
          <w:rFonts w:ascii="Times New Roman" w:hAnsi="Times New Roman" w:cs="Times New Roman"/>
          <w:sz w:val="24"/>
          <w:szCs w:val="24"/>
        </w:rPr>
      </w:pPr>
      <w:r>
        <w:rPr>
          <w:rFonts w:ascii="Times New Roman" w:hAnsi="Times New Roman" w:cs="Times New Roman"/>
          <w:b/>
          <w:bCs/>
          <w:sz w:val="24"/>
          <w:szCs w:val="24"/>
        </w:rPr>
        <w:t xml:space="preserve">KEYWORDS: </w:t>
      </w:r>
      <w:commentRangeStart w:id="1"/>
      <w:r>
        <w:rPr>
          <w:rFonts w:ascii="Times New Roman" w:hAnsi="Times New Roman" w:cs="Times New Roman"/>
          <w:sz w:val="24"/>
          <w:szCs w:val="24"/>
        </w:rPr>
        <w:t>image classification, machine learning</w:t>
      </w:r>
      <w:commentRangeEnd w:id="1"/>
      <w:r>
        <w:rPr>
          <w:rStyle w:val="CommentReference"/>
        </w:rPr>
        <w:commentReference w:id="1"/>
      </w:r>
      <w:r>
        <w:rPr>
          <w:rFonts w:ascii="Times New Roman" w:hAnsi="Times New Roman" w:cs="Times New Roman"/>
          <w:sz w:val="24"/>
          <w:szCs w:val="24"/>
        </w:rPr>
        <w:t xml:space="preserve">, mountain pine beetle, forest insect, dispersal, population ecology, deep learning, mark-recapture, dispersal, mountain pine beetle </w:t>
      </w:r>
    </w:p>
    <w:p w14:paraId="2FF743E7" w14:textId="77777777" w:rsidR="00851D68" w:rsidRDefault="00851D68" w:rsidP="00851D68">
      <w:pPr>
        <w:spacing w:line="480" w:lineRule="auto"/>
        <w:rPr>
          <w:rFonts w:ascii="Times New Roman" w:hAnsi="Times New Roman" w:cs="Times New Roman"/>
          <w:sz w:val="24"/>
          <w:szCs w:val="24"/>
        </w:rPr>
      </w:pPr>
    </w:p>
    <w:p w14:paraId="3BF4BE20" w14:textId="77777777" w:rsidR="00851D68" w:rsidRDefault="00851D68" w:rsidP="00851D68">
      <w:pPr>
        <w:spacing w:line="480" w:lineRule="auto"/>
        <w:rPr>
          <w:rFonts w:ascii="Times New Roman" w:hAnsi="Times New Roman" w:cs="Times New Roman"/>
          <w:b/>
          <w:bCs/>
          <w:sz w:val="24"/>
          <w:szCs w:val="24"/>
          <w:vertAlign w:val="subscript"/>
        </w:rPr>
      </w:pPr>
    </w:p>
    <w:p w14:paraId="372E96DC" w14:textId="77777777" w:rsidR="00851D68" w:rsidRDefault="00851D68" w:rsidP="00851D68">
      <w:pPr>
        <w:spacing w:line="480" w:lineRule="auto"/>
        <w:rPr>
          <w:rFonts w:ascii="Times New Roman" w:hAnsi="Times New Roman" w:cs="Times New Roman"/>
          <w:b/>
          <w:bCs/>
          <w:sz w:val="24"/>
          <w:szCs w:val="24"/>
        </w:rPr>
      </w:pPr>
    </w:p>
    <w:p w14:paraId="115E4978" w14:textId="77777777" w:rsidR="00851D68" w:rsidRDefault="00851D68" w:rsidP="00851D68">
      <w:pPr>
        <w:pStyle w:val="Style1"/>
        <w:numPr>
          <w:ilvl w:val="0"/>
          <w:numId w:val="2"/>
        </w:numPr>
        <w:jc w:val="left"/>
      </w:pPr>
      <w:r>
        <w:t>INTRODUCTION</w:t>
      </w:r>
    </w:p>
    <w:p w14:paraId="6935485F" w14:textId="7EFC02B0" w:rsidR="00851D68" w:rsidRDefault="00851D68" w:rsidP="00851D68">
      <w:pPr>
        <w:pStyle w:val="Style1"/>
        <w:numPr>
          <w:ilvl w:val="0"/>
          <w:numId w:val="0"/>
        </w:numPr>
        <w:jc w:val="left"/>
        <w:rPr>
          <w:b w:val="0"/>
          <w:bCs w:val="0"/>
        </w:rPr>
      </w:pPr>
      <w:r>
        <w:rPr>
          <w:b w:val="0"/>
          <w:bCs w:val="0"/>
        </w:rPr>
        <w:t>Since 1990, an outbreak of the mountain pine beetle (</w:t>
      </w:r>
      <w:proofErr w:type="spellStart"/>
      <w:r>
        <w:rPr>
          <w:b w:val="0"/>
          <w:bCs w:val="0"/>
          <w:i/>
          <w:iCs/>
        </w:rPr>
        <w:t>Dendroctonus</w:t>
      </w:r>
      <w:proofErr w:type="spellEnd"/>
      <w:r>
        <w:rPr>
          <w:b w:val="0"/>
          <w:bCs w:val="0"/>
          <w:i/>
          <w:iCs/>
        </w:rPr>
        <w:t xml:space="preserve"> </w:t>
      </w:r>
      <w:proofErr w:type="spellStart"/>
      <w:r>
        <w:rPr>
          <w:b w:val="0"/>
          <w:bCs w:val="0"/>
          <w:i/>
          <w:iCs/>
        </w:rPr>
        <w:t>ponderosae</w:t>
      </w:r>
      <w:proofErr w:type="spellEnd"/>
      <w:r>
        <w:rPr>
          <w:b w:val="0"/>
          <w:bCs w:val="0"/>
        </w:rPr>
        <w:t xml:space="preserve">) has affected over 20 million hectares of forest in western Canada, making it the among the largest recorded forest insect outbreaks in </w:t>
      </w:r>
      <w:commentRangeStart w:id="2"/>
      <w:r>
        <w:rPr>
          <w:b w:val="0"/>
          <w:bCs w:val="0"/>
        </w:rPr>
        <w:t>North American history</w:t>
      </w:r>
      <w:commentRangeEnd w:id="2"/>
      <w:r>
        <w:rPr>
          <w:rStyle w:val="CommentReference"/>
        </w:rPr>
        <w:commentReference w:id="2"/>
      </w:r>
      <w:sdt>
        <w:sdtPr>
          <w:rPr>
            <w:b w:val="0"/>
            <w:bCs w:val="0"/>
            <w:color w:val="000000"/>
          </w:rPr>
          <w:tag w:val="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"/>
          <w:id w:val="-1198691372"/>
          <w:placeholder>
            <w:docPart w:val="C17F33D41DEC4F968E94F22604EDAAEB"/>
          </w:placeholder>
        </w:sdtPr>
        <w:sdtContent>
          <w:r w:rsidRPr="00851D68">
            <w:rPr>
              <w:b w:val="0"/>
              <w:bCs w:val="0"/>
              <w:color w:val="000000"/>
            </w:rPr>
            <w:t>(Kurz et al. 2008; S. W. Taylor and Carroll 2003)</w:t>
          </w:r>
        </w:sdtContent>
      </w:sdt>
      <w:r>
        <w:rPr>
          <w:b w:val="0"/>
          <w:bCs w:val="0"/>
        </w:rPr>
        <w:t xml:space="preserve">. Mountain pine beetle adults disperse to attack and colonize trees to lay eggs beneath the outer </w:t>
      </w:r>
      <w:commentRangeStart w:id="3"/>
      <w:r>
        <w:rPr>
          <w:b w:val="0"/>
          <w:bCs w:val="0"/>
        </w:rPr>
        <w:t>bark</w:t>
      </w:r>
      <w:commentRangeEnd w:id="3"/>
      <w:r>
        <w:rPr>
          <w:rStyle w:val="CommentReference"/>
        </w:rPr>
        <w:commentReference w:id="3"/>
      </w:r>
      <w:sdt>
        <w:sdtPr>
          <w:rPr>
            <w:b w:val="0"/>
            <w:bCs w:val="0"/>
            <w:color w:val="000000"/>
          </w:rPr>
          <w:tag w:val="MENDELEY_CITATION_v3_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"/>
          <w:id w:val="-1299526041"/>
          <w:placeholder>
            <w:docPart w:val="C17F33D41DEC4F968E94F22604EDAAEB"/>
          </w:placeholder>
        </w:sdtPr>
        <w:sdtContent>
          <w:r w:rsidRPr="00851D68">
            <w:rPr>
              <w:b w:val="0"/>
              <w:bCs w:val="0"/>
              <w:color w:val="000000"/>
            </w:rPr>
            <w:t>(</w:t>
          </w:r>
          <w:proofErr w:type="spellStart"/>
          <w:r w:rsidRPr="00851D68">
            <w:rPr>
              <w:b w:val="0"/>
              <w:bCs w:val="0"/>
              <w:color w:val="000000"/>
            </w:rPr>
            <w:t>Safranyik</w:t>
          </w:r>
          <w:proofErr w:type="spellEnd"/>
          <w:r w:rsidRPr="00851D68">
            <w:rPr>
              <w:b w:val="0"/>
              <w:bCs w:val="0"/>
              <w:color w:val="000000"/>
            </w:rPr>
            <w:t xml:space="preserve"> and Carroll 2006)</w:t>
          </w:r>
        </w:sdtContent>
      </w:sdt>
      <w:r>
        <w:rPr>
          <w:b w:val="0"/>
          <w:bCs w:val="0"/>
        </w:rPr>
        <w:t xml:space="preserve">. The process of attack and colonization results in tree </w:t>
      </w:r>
      <w:commentRangeStart w:id="4"/>
      <w:commentRangeStart w:id="5"/>
      <w:commentRangeStart w:id="6"/>
      <w:r>
        <w:rPr>
          <w:b w:val="0"/>
          <w:bCs w:val="0"/>
        </w:rPr>
        <w:t>death</w:t>
      </w:r>
      <w:commentRangeEnd w:id="4"/>
      <w:r>
        <w:rPr>
          <w:rStyle w:val="CommentReference"/>
        </w:rPr>
        <w:commentReference w:id="4"/>
      </w:r>
      <w:commentRangeEnd w:id="5"/>
      <w:r>
        <w:rPr>
          <w:rStyle w:val="CommentReference"/>
        </w:rPr>
        <w:commentReference w:id="5"/>
      </w:r>
      <w:commentRangeEnd w:id="6"/>
      <w:r>
        <w:rPr>
          <w:rStyle w:val="CommentReference"/>
        </w:rPr>
        <w:commentReference w:id="6"/>
      </w:r>
      <w:sdt>
        <w:sdtPr>
          <w:rPr>
            <w:b w:val="0"/>
            <w:bCs w:val="0"/>
            <w:color w:val="000000"/>
          </w:rPr>
          <w:tag w:val="MENDELEY_CITATION_v3_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"/>
          <w:id w:val="2102293427"/>
          <w:placeholder>
            <w:docPart w:val="C17F33D41DEC4F968E94F22604EDAAEB"/>
          </w:placeholder>
        </w:sdtPr>
        <w:sdtContent>
          <w:r w:rsidRPr="00851D68">
            <w:rPr>
              <w:b w:val="0"/>
              <w:bCs w:val="0"/>
              <w:color w:val="000000"/>
            </w:rPr>
            <w:t xml:space="preserve">(Dhar, Parrott, and Hawkins 2016; </w:t>
          </w:r>
          <w:proofErr w:type="spellStart"/>
          <w:r w:rsidRPr="00851D68">
            <w:rPr>
              <w:b w:val="0"/>
              <w:bCs w:val="0"/>
              <w:color w:val="000000"/>
            </w:rPr>
            <w:t>Safranyik</w:t>
          </w:r>
          <w:proofErr w:type="spellEnd"/>
          <w:r w:rsidRPr="00851D68">
            <w:rPr>
              <w:b w:val="0"/>
              <w:bCs w:val="0"/>
              <w:color w:val="000000"/>
            </w:rPr>
            <w:t xml:space="preserve"> and Carroll 2006)</w:t>
          </w:r>
        </w:sdtContent>
      </w:sdt>
      <w:r>
        <w:rPr>
          <w:b w:val="0"/>
          <w:bCs w:val="0"/>
        </w:rPr>
        <w:t xml:space="preserve">. Although understanding beetle dispersal in this context is vital in making well-informed environmental </w:t>
      </w:r>
      <w:commentRangeStart w:id="7"/>
      <w:r>
        <w:rPr>
          <w:b w:val="0"/>
          <w:bCs w:val="0"/>
        </w:rPr>
        <w:t>decisions</w:t>
      </w:r>
      <w:commentRangeEnd w:id="7"/>
      <w:r>
        <w:rPr>
          <w:rStyle w:val="CommentReference"/>
        </w:rPr>
        <w:commentReference w:id="7"/>
      </w:r>
      <w:sdt>
        <w:sdtPr>
          <w:rPr>
            <w:b w:val="0"/>
            <w:bCs w:val="0"/>
            <w:color w:val="000000"/>
          </w:rPr>
          <w:tag w:val="MENDELEY_CITATION_v3_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"/>
          <w:id w:val="-525400033"/>
          <w:placeholder>
            <w:docPart w:val="C17F33D41DEC4F968E94F22604EDAAEB"/>
          </w:placeholder>
        </w:sdtPr>
        <w:sdtContent>
          <w:r w:rsidRPr="00851D68">
            <w:rPr>
              <w:b w:val="0"/>
              <w:bCs w:val="0"/>
              <w:color w:val="000000"/>
            </w:rPr>
            <w:t>(Robertson, Nelson, and Boots 2007)</w:t>
          </w:r>
        </w:sdtContent>
      </w:sdt>
      <w:r>
        <w:rPr>
          <w:b w:val="0"/>
          <w:bCs w:val="0"/>
        </w:rPr>
        <w:t xml:space="preserve">, quantifying </w:t>
      </w:r>
      <w:r>
        <w:rPr>
          <w:b w:val="0"/>
          <w:bCs w:val="0"/>
          <w:color w:val="4472C4" w:themeColor="accent1"/>
        </w:rPr>
        <w:t xml:space="preserve">beetle dispersal </w:t>
      </w:r>
      <w:r>
        <w:rPr>
          <w:b w:val="0"/>
          <w:bCs w:val="0"/>
        </w:rPr>
        <w:t xml:space="preserve">is challenging because adult mountain pine beetles are too small to be tracked using attached radio-emitting devices at the time of this study. </w:t>
      </w:r>
    </w:p>
    <w:p w14:paraId="3C26652A" w14:textId="77777777" w:rsidR="00851D68" w:rsidRDefault="00851D68" w:rsidP="00851D68">
      <w:pPr>
        <w:pStyle w:val="Style1"/>
        <w:numPr>
          <w:ilvl w:val="0"/>
          <w:numId w:val="0"/>
        </w:numPr>
        <w:jc w:val="left"/>
        <w:rPr>
          <w:b w:val="0"/>
          <w:bCs w:val="0"/>
        </w:rPr>
      </w:pPr>
    </w:p>
    <w:p w14:paraId="2803D161" w14:textId="2990D235" w:rsidR="00851D68" w:rsidRDefault="00851D68" w:rsidP="00851D68">
      <w:pPr>
        <w:pStyle w:val="Style1"/>
        <w:numPr>
          <w:ilvl w:val="0"/>
          <w:numId w:val="0"/>
        </w:numPr>
        <w:jc w:val="left"/>
        <w:rPr>
          <w:b w:val="0"/>
          <w:bCs w:val="0"/>
        </w:rPr>
      </w:pPr>
      <w:r>
        <w:rPr>
          <w:b w:val="0"/>
          <w:bCs w:val="0"/>
        </w:rPr>
        <w:t xml:space="preserve">Due to the difficulty associated with tracking the movement of mountain pine beetles, many studies that estimate their dispersal, do so based on the locations of trees they have killed without certain knowledge of the origin and destination of individual </w:t>
      </w:r>
      <w:commentRangeStart w:id="8"/>
      <w:r>
        <w:rPr>
          <w:b w:val="0"/>
          <w:bCs w:val="0"/>
        </w:rPr>
        <w:t>beetles</w:t>
      </w:r>
      <w:commentRangeEnd w:id="8"/>
      <w:r>
        <w:rPr>
          <w:rStyle w:val="CommentReference"/>
        </w:rPr>
        <w:commentReference w:id="8"/>
      </w:r>
      <w:r>
        <w:rPr>
          <w:b w:val="0"/>
          <w:bCs w:val="0"/>
        </w:rPr>
        <w:t xml:space="preserve"> </w:t>
      </w:r>
      <w:sdt>
        <w:sdtPr>
          <w:rPr>
            <w:b w:val="0"/>
            <w:bCs w:val="0"/>
            <w:color w:val="000000"/>
          </w:rPr>
          <w:tag w:val="MENDELEY_CITATION_v3_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"/>
          <w:id w:val="414053256"/>
          <w:placeholder>
            <w:docPart w:val="C17F33D41DEC4F968E94F22604EDAAEB"/>
          </w:placeholder>
        </w:sdtPr>
        <w:sdtContent>
          <w:r w:rsidRPr="00851D68">
            <w:rPr>
              <w:b w:val="0"/>
              <w:bCs w:val="0"/>
              <w:color w:val="000000"/>
            </w:rPr>
            <w:t xml:space="preserve">(Robertson, Nelson, and Boots 2007; </w:t>
          </w:r>
          <w:proofErr w:type="spellStart"/>
          <w:r w:rsidRPr="00851D68">
            <w:rPr>
              <w:b w:val="0"/>
              <w:bCs w:val="0"/>
              <w:color w:val="000000"/>
            </w:rPr>
            <w:t>Goodsman</w:t>
          </w:r>
          <w:proofErr w:type="spellEnd"/>
          <w:r w:rsidRPr="00851D68">
            <w:rPr>
              <w:b w:val="0"/>
              <w:bCs w:val="0"/>
              <w:color w:val="000000"/>
            </w:rPr>
            <w:t xml:space="preserve"> et al. 2016; Powell and Bentz 2014)</w:t>
          </w:r>
        </w:sdtContent>
      </w:sdt>
      <w:r>
        <w:rPr>
          <w:b w:val="0"/>
          <w:bCs w:val="0"/>
        </w:rPr>
        <w:t xml:space="preserve">.  Instead of inferring where beetles start and end based on the locations of killed host trees, an alternate approach for quantifying dispersal uses of mark-recapture techniques wherein marked insects are released from a known release point and subsequently recaptured in traps set at varying distances from the release </w:t>
      </w:r>
      <w:commentRangeStart w:id="9"/>
      <w:r>
        <w:rPr>
          <w:b w:val="0"/>
          <w:bCs w:val="0"/>
        </w:rPr>
        <w:t>location</w:t>
      </w:r>
      <w:commentRangeEnd w:id="9"/>
      <w:r>
        <w:rPr>
          <w:rStyle w:val="CommentReference"/>
        </w:rPr>
        <w:commentReference w:id="9"/>
      </w:r>
      <w:r>
        <w:rPr>
          <w:b w:val="0"/>
          <w:bCs w:val="0"/>
        </w:rPr>
        <w:t xml:space="preserve"> </w:t>
      </w:r>
      <w:sdt>
        <w:sdtPr>
          <w:rPr>
            <w:b w:val="0"/>
            <w:bCs w:val="0"/>
            <w:color w:val="000000"/>
          </w:rPr>
          <w:tag w:val="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"/>
          <w:id w:val="1768267594"/>
          <w:placeholder>
            <w:docPart w:val="C17F33D41DEC4F968E94F22604EDAAEB"/>
          </w:placeholder>
        </w:sdtPr>
        <w:sdtContent>
          <w:r w:rsidRPr="00851D68">
            <w:rPr>
              <w:b w:val="0"/>
              <w:bCs w:val="0"/>
              <w:color w:val="000000"/>
            </w:rPr>
            <w:t>(</w:t>
          </w:r>
          <w:proofErr w:type="spellStart"/>
          <w:r w:rsidRPr="00851D68">
            <w:rPr>
              <w:b w:val="0"/>
              <w:bCs w:val="0"/>
              <w:color w:val="000000"/>
            </w:rPr>
            <w:t>Turchin</w:t>
          </w:r>
          <w:proofErr w:type="spellEnd"/>
          <w:r w:rsidRPr="00851D68">
            <w:rPr>
              <w:b w:val="0"/>
              <w:bCs w:val="0"/>
              <w:color w:val="000000"/>
            </w:rPr>
            <w:t xml:space="preserve"> and </w:t>
          </w:r>
          <w:proofErr w:type="spellStart"/>
          <w:r w:rsidRPr="00851D68">
            <w:rPr>
              <w:b w:val="0"/>
              <w:bCs w:val="0"/>
              <w:color w:val="000000"/>
            </w:rPr>
            <w:t>Thoeny</w:t>
          </w:r>
          <w:proofErr w:type="spellEnd"/>
          <w:r w:rsidRPr="00851D68">
            <w:rPr>
              <w:b w:val="0"/>
              <w:bCs w:val="0"/>
              <w:color w:val="000000"/>
            </w:rPr>
            <w:t xml:space="preserve"> 1993; </w:t>
          </w:r>
          <w:proofErr w:type="spellStart"/>
          <w:r w:rsidRPr="00851D68">
            <w:rPr>
              <w:b w:val="0"/>
              <w:bCs w:val="0"/>
              <w:color w:val="000000"/>
            </w:rPr>
            <w:t>Safranyik</w:t>
          </w:r>
          <w:proofErr w:type="spellEnd"/>
          <w:r w:rsidRPr="00851D68">
            <w:rPr>
              <w:b w:val="0"/>
              <w:bCs w:val="0"/>
              <w:color w:val="000000"/>
            </w:rPr>
            <w:t xml:space="preserve"> et al. 1992; Reid and Reid 2008; Dobzhansky and Wright 1943)</w:t>
          </w:r>
        </w:sdtContent>
      </w:sdt>
      <w:r>
        <w:rPr>
          <w:b w:val="0"/>
          <w:bCs w:val="0"/>
        </w:rPr>
        <w:t xml:space="preserve">. Dispersal kernels that describe the probability of dispersing to locations from a </w:t>
      </w:r>
      <w:r>
        <w:rPr>
          <w:b w:val="0"/>
          <w:bCs w:val="0"/>
        </w:rPr>
        <w:lastRenderedPageBreak/>
        <w:t xml:space="preserve">release point can then be constructed from these </w:t>
      </w:r>
      <w:commentRangeStart w:id="10"/>
      <w:r>
        <w:rPr>
          <w:b w:val="0"/>
          <w:bCs w:val="0"/>
        </w:rPr>
        <w:t>data</w:t>
      </w:r>
      <w:commentRangeEnd w:id="10"/>
      <w:r>
        <w:rPr>
          <w:rStyle w:val="CommentReference"/>
        </w:rPr>
        <w:commentReference w:id="10"/>
      </w:r>
      <w:r>
        <w:rPr>
          <w:b w:val="0"/>
          <w:bCs w:val="0"/>
        </w:rPr>
        <w:t xml:space="preserve"> </w:t>
      </w:r>
      <w:sdt>
        <w:sdtPr>
          <w:rPr>
            <w:b w:val="0"/>
            <w:bCs w:val="0"/>
            <w:color w:val="000000"/>
          </w:rPr>
          <w:tag w:val="MENDELEY_CITATION_v3_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"/>
          <w:id w:val="1832097761"/>
          <w:placeholder>
            <w:docPart w:val="C17F33D41DEC4F968E94F22604EDAAEB"/>
          </w:placeholder>
        </w:sdtPr>
        <w:sdtContent>
          <w:r w:rsidRPr="00851D68">
            <w:rPr>
              <w:b w:val="0"/>
              <w:bCs w:val="0"/>
              <w:color w:val="000000"/>
            </w:rPr>
            <w:t>(L. R. Taylor 1984)</w:t>
          </w:r>
        </w:sdtContent>
      </w:sdt>
      <w:r>
        <w:rPr>
          <w:b w:val="0"/>
          <w:bCs w:val="0"/>
        </w:rPr>
        <w:t>.</w:t>
      </w:r>
      <w:r>
        <w:rPr>
          <w:b w:val="0"/>
          <w:bCs w:val="0"/>
        </w:rPr>
        <w:br/>
      </w:r>
    </w:p>
    <w:p w14:paraId="358436E7" w14:textId="3AFF5B6F" w:rsidR="00851D68" w:rsidRDefault="00851D68" w:rsidP="00851D68">
      <w:pPr>
        <w:pStyle w:val="Style1"/>
        <w:numPr>
          <w:ilvl w:val="0"/>
          <w:numId w:val="0"/>
        </w:numPr>
        <w:jc w:val="left"/>
        <w:rPr>
          <w:b w:val="0"/>
          <w:bCs w:val="0"/>
        </w:rPr>
      </w:pPr>
      <w:r>
        <w:rPr>
          <w:b w:val="0"/>
          <w:bCs w:val="0"/>
        </w:rPr>
        <w:t xml:space="preserve">Most mark recapture studies of the dispersal propensity of tree-killing bark beetles have marked beetles with brightly fluorescing powder either by coating the beetles directly </w:t>
      </w:r>
      <w:sdt>
        <w:sdtPr>
          <w:rPr>
            <w:b w:val="0"/>
            <w:bCs w:val="0"/>
            <w:color w:val="000000"/>
          </w:rPr>
          <w:tag w:val="MENDELEY_CITATION_v3_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"/>
          <w:id w:val="948587718"/>
          <w:placeholder>
            <w:docPart w:val="C17F33D41DEC4F968E94F22604EDAAEB"/>
          </w:placeholder>
        </w:sdtPr>
        <w:sdtContent>
          <w:r w:rsidRPr="00851D68">
            <w:rPr>
              <w:b w:val="0"/>
              <w:bCs w:val="0"/>
              <w:color w:val="000000"/>
            </w:rPr>
            <w:t>(</w:t>
          </w:r>
          <w:proofErr w:type="spellStart"/>
          <w:r w:rsidRPr="00851D68">
            <w:rPr>
              <w:b w:val="0"/>
              <w:bCs w:val="0"/>
              <w:color w:val="000000"/>
            </w:rPr>
            <w:t>Safranyik</w:t>
          </w:r>
          <w:proofErr w:type="spellEnd"/>
          <w:r w:rsidRPr="00851D68">
            <w:rPr>
              <w:b w:val="0"/>
              <w:bCs w:val="0"/>
              <w:color w:val="000000"/>
            </w:rPr>
            <w:t xml:space="preserve"> et al. 1992)</w:t>
          </w:r>
        </w:sdtContent>
      </w:sdt>
      <w:r>
        <w:rPr>
          <w:b w:val="0"/>
          <w:bCs w:val="0"/>
        </w:rPr>
        <w:t xml:space="preserve"> or by coating the outside of the tree so that as beetles emerge prior to dispersal, they self-mark </w:t>
      </w:r>
      <w:sdt>
        <w:sdtPr>
          <w:rPr>
            <w:b w:val="0"/>
            <w:bCs w:val="0"/>
            <w:color w:val="000000"/>
          </w:rPr>
          <w:tag w:val="MENDELEY_CITATION_v3_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"/>
          <w:id w:val="1888837437"/>
          <w:placeholder>
            <w:docPart w:val="C17F33D41DEC4F968E94F22604EDAAEB"/>
          </w:placeholder>
        </w:sdtPr>
        <w:sdtContent>
          <w:r w:rsidRPr="00851D68">
            <w:rPr>
              <w:b w:val="0"/>
              <w:bCs w:val="0"/>
              <w:color w:val="000000"/>
            </w:rPr>
            <w:t>(</w:t>
          </w:r>
          <w:proofErr w:type="spellStart"/>
          <w:r w:rsidRPr="00851D68">
            <w:rPr>
              <w:b w:val="0"/>
              <w:bCs w:val="0"/>
              <w:color w:val="000000"/>
            </w:rPr>
            <w:t>Turchin</w:t>
          </w:r>
          <w:proofErr w:type="spellEnd"/>
          <w:r w:rsidRPr="00851D68">
            <w:rPr>
              <w:b w:val="0"/>
              <w:bCs w:val="0"/>
              <w:color w:val="000000"/>
            </w:rPr>
            <w:t xml:space="preserve"> and </w:t>
          </w:r>
          <w:proofErr w:type="spellStart"/>
          <w:r w:rsidRPr="00851D68">
            <w:rPr>
              <w:b w:val="0"/>
              <w:bCs w:val="0"/>
              <w:color w:val="000000"/>
            </w:rPr>
            <w:t>Thoeny</w:t>
          </w:r>
          <w:proofErr w:type="spellEnd"/>
          <w:r w:rsidRPr="00851D68">
            <w:rPr>
              <w:b w:val="0"/>
              <w:bCs w:val="0"/>
              <w:color w:val="000000"/>
            </w:rPr>
            <w:t xml:space="preserve"> 1993; Linton et al. 1987)</w:t>
          </w:r>
        </w:sdtContent>
      </w:sdt>
      <w:r>
        <w:rPr>
          <w:b w:val="0"/>
          <w:bCs w:val="0"/>
        </w:rPr>
        <w:t xml:space="preserve">. Studies have found, however, that coating beetles in fluorescing powder can result in decreased beetle longevity </w:t>
      </w:r>
      <w:commentRangeStart w:id="11"/>
      <w:sdt>
        <w:sdtPr>
          <w:rPr>
            <w:b w:val="0"/>
            <w:bCs w:val="0"/>
            <w:color w:val="000000"/>
          </w:rPr>
          <w:tag w:val="MENDELEY_CITATION_v3_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"/>
          <w:id w:val="-79456828"/>
          <w:placeholder>
            <w:docPart w:val="C17F33D41DEC4F968E94F22604EDAAEB"/>
          </w:placeholder>
        </w:sdtPr>
        <w:sdtContent>
          <w:r w:rsidRPr="00851D68">
            <w:rPr>
              <w:b w:val="0"/>
              <w:bCs w:val="0"/>
              <w:color w:val="000000"/>
            </w:rPr>
            <w:t>(Cook and Hain 1992)</w:t>
          </w:r>
        </w:sdtContent>
      </w:sdt>
      <w:r>
        <w:rPr>
          <w:b w:val="0"/>
          <w:bCs w:val="0"/>
        </w:rPr>
        <w:t xml:space="preserve">or in a reduction of beetle body condition, which could result in shorter flight duration of coated individuals relative to unmarked individuals </w:t>
      </w:r>
      <w:sdt>
        <w:sdtPr>
          <w:rPr>
            <w:b w:val="0"/>
            <w:bCs w:val="0"/>
            <w:color w:val="000000"/>
          </w:rPr>
          <w:tag w:val="MENDELEY_CITATION_v3_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"/>
          <w:id w:val="-678881612"/>
          <w:placeholder>
            <w:docPart w:val="C17F33D41DEC4F968E94F22604EDAAEB"/>
          </w:placeholder>
        </w:sdtPr>
        <w:sdtContent>
          <w:r w:rsidRPr="00851D68">
            <w:rPr>
              <w:b w:val="0"/>
              <w:bCs w:val="0"/>
              <w:color w:val="000000"/>
            </w:rPr>
            <w:t>(Reid and Reid 2008)</w:t>
          </w:r>
        </w:sdtContent>
      </w:sdt>
      <w:r>
        <w:rPr>
          <w:b w:val="0"/>
          <w:bCs w:val="0"/>
        </w:rPr>
        <w:t>.</w:t>
      </w:r>
      <w:commentRangeEnd w:id="11"/>
      <w:r>
        <w:rPr>
          <w:rStyle w:val="CommentReference"/>
        </w:rPr>
        <w:commentReference w:id="11"/>
      </w:r>
      <w:r>
        <w:rPr>
          <w:b w:val="0"/>
          <w:bCs w:val="0"/>
        </w:rPr>
        <w:t xml:space="preserve">  If flight duration is reduced in insects marked with fluorescent powder, then models of dispersal based on mark-recapture studies that use fluorescent powder will underestimate insect dispersal capacity. An additional problem associated with some mark recapture studies is the method of mass release; unnaturally high densities of insects at the release site can result in atypical propulsive dispersal away from it. This can create unusual spatial dispersal relative to animals that are allowed to disperse more naturally due to density-dependent dispersal away from high density locations </w:t>
      </w:r>
      <w:sdt>
        <w:sdtPr>
          <w:rPr>
            <w:b w:val="0"/>
            <w:bCs w:val="0"/>
            <w:color w:val="000000"/>
          </w:rPr>
          <w:tag w:val="MENDELEY_CITATION_v3_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"/>
          <w:id w:val="1544639578"/>
          <w:placeholder>
            <w:docPart w:val="C17F33D41DEC4F968E94F22604EDAAEB"/>
          </w:placeholder>
        </w:sdtPr>
        <w:sdtContent>
          <w:r w:rsidRPr="00851D68">
            <w:rPr>
              <w:b w:val="0"/>
              <w:bCs w:val="0"/>
              <w:color w:val="000000"/>
            </w:rPr>
            <w:t>(Dobzhansky and Wright 1943)</w:t>
          </w:r>
        </w:sdtContent>
      </w:sdt>
      <w:r>
        <w:rPr>
          <w:b w:val="0"/>
          <w:bCs w:val="0"/>
        </w:rPr>
        <w:t xml:space="preserve">. To mitigate these problem, new and more natural methods of marking insects are required. </w:t>
      </w:r>
    </w:p>
    <w:p w14:paraId="2C3B0C64" w14:textId="77777777" w:rsidR="00851D68" w:rsidRDefault="00851D68" w:rsidP="00851D68">
      <w:pPr>
        <w:pStyle w:val="Style1"/>
        <w:numPr>
          <w:ilvl w:val="0"/>
          <w:numId w:val="0"/>
        </w:numPr>
        <w:jc w:val="left"/>
        <w:rPr>
          <w:b w:val="0"/>
          <w:bCs w:val="0"/>
        </w:rPr>
      </w:pPr>
      <w:r>
        <w:rPr>
          <w:b w:val="0"/>
          <w:bCs w:val="0"/>
        </w:rPr>
        <w:t xml:space="preserve">The goal of this work is to develop a new technique of marking and identifying marked insects that emerge from trunks of trees. A recently developed NRCAN marking technique involves covering trees in paper that fluoresces under black light such that the beetles are </w:t>
      </w:r>
      <w:commentRangeStart w:id="12"/>
      <w:r>
        <w:rPr>
          <w:b w:val="0"/>
          <w:bCs w:val="0"/>
          <w:color w:val="4472C4" w:themeColor="accent1"/>
        </w:rPr>
        <w:t>coated in paper</w:t>
      </w:r>
      <w:commentRangeEnd w:id="12"/>
      <w:r>
        <w:rPr>
          <w:rStyle w:val="CommentReference"/>
          <w:color w:val="4472C4" w:themeColor="accent1"/>
        </w:rPr>
        <w:commentReference w:id="12"/>
      </w:r>
      <w:r>
        <w:rPr>
          <w:b w:val="0"/>
          <w:bCs w:val="0"/>
          <w:color w:val="4472C4" w:themeColor="accent1"/>
        </w:rPr>
        <w:t xml:space="preserve"> </w:t>
      </w:r>
      <w:r>
        <w:rPr>
          <w:b w:val="0"/>
          <w:bCs w:val="0"/>
        </w:rPr>
        <w:t xml:space="preserve">dust as they emerge, thereby allowing the marked beetles to naturally disperse without direct human intervention. Mountain pine beetles emerging from papered trees and control trees are later captured and individually photographed under black light, which allows beetles to be </w:t>
      </w:r>
      <w:r>
        <w:rPr>
          <w:b w:val="0"/>
          <w:bCs w:val="0"/>
        </w:rPr>
        <w:lastRenderedPageBreak/>
        <w:t xml:space="preserve">categorized as marked or unmarked. Manually classifying each image as marked or unmarked can be tedious and prone to error, hence we automate the process using machine learning. The identification of marked insects is optimized by fine-tuning pre-existing image classification algorithms. </w:t>
      </w:r>
      <w:r>
        <w:rPr>
          <w:b w:val="0"/>
          <w:bCs w:val="0"/>
        </w:rPr>
        <w:br/>
      </w:r>
    </w:p>
    <w:p w14:paraId="70573550" w14:textId="77777777" w:rsidR="00851D68" w:rsidRDefault="00851D68" w:rsidP="00851D68">
      <w:pPr>
        <w:pStyle w:val="Style1"/>
        <w:numPr>
          <w:ilvl w:val="0"/>
          <w:numId w:val="2"/>
        </w:numPr>
        <w:jc w:val="left"/>
        <w:pPrChange w:id="13" w:author="Unknown" w:date="2022-03-27T15:26:00Z">
          <w:pPr>
            <w:pStyle w:val="Style1"/>
            <w:numPr>
              <w:numId w:val="4"/>
            </w:numPr>
            <w:ind w:left="1440" w:hanging="360"/>
          </w:pPr>
        </w:pPrChange>
      </w:pPr>
      <w:r>
        <w:t>METHODS</w:t>
      </w:r>
    </w:p>
    <w:p w14:paraId="5CA527DC" w14:textId="1AF302AE" w:rsidR="00851D68" w:rsidRDefault="00851D68" w:rsidP="00851D68">
      <w:pPr>
        <w:pStyle w:val="Style1"/>
        <w:numPr>
          <w:ilvl w:val="0"/>
          <w:numId w:val="0"/>
        </w:numPr>
        <w:ind w:left="360"/>
        <w:jc w:val="left"/>
        <w:rPr>
          <w:b w:val="0"/>
          <w:bCs w:val="0"/>
        </w:rPr>
      </w:pPr>
      <w:r>
        <w:rPr>
          <w:b w:val="0"/>
          <w:bCs w:val="0"/>
          <w:color w:val="4472C4" w:themeColor="accent1"/>
        </w:rPr>
        <w:t xml:space="preserve">We carry out the marking and identification of marked </w:t>
      </w:r>
      <w:proofErr w:type="spellStart"/>
      <w:r>
        <w:rPr>
          <w:b w:val="0"/>
          <w:bCs w:val="0"/>
          <w:color w:val="4472C4" w:themeColor="accent1"/>
        </w:rPr>
        <w:t>beeltes</w:t>
      </w:r>
      <w:proofErr w:type="spellEnd"/>
      <w:r>
        <w:rPr>
          <w:b w:val="0"/>
          <w:bCs w:val="0"/>
          <w:color w:val="4472C4" w:themeColor="accent1"/>
        </w:rPr>
        <w:t xml:space="preserve"> in two phases. The first phase involves setting up an outdoor experiment to mark the beetles. The trees from which the mountain pine beetles emerge are covered in paper that fluoresces under blacklight. </w:t>
      </w:r>
      <w:proofErr w:type="gramStart"/>
      <w:r>
        <w:rPr>
          <w:b w:val="0"/>
          <w:bCs w:val="0"/>
          <w:color w:val="4472C4" w:themeColor="accent1"/>
        </w:rPr>
        <w:t>In order to</w:t>
      </w:r>
      <w:proofErr w:type="gramEnd"/>
      <w:r>
        <w:rPr>
          <w:b w:val="0"/>
          <w:bCs w:val="0"/>
          <w:color w:val="4472C4" w:themeColor="accent1"/>
        </w:rPr>
        <w:t xml:space="preserve"> emerge from the trees, the beetles chew through the paper, getting marked in the process. Some of these beetles are later recaptured and photographed individually under a blacklight. This generates a data set consisting of images of beetles. This is explained in Section 2.1. </w:t>
      </w:r>
      <w:r>
        <w:rPr>
          <w:b w:val="0"/>
          <w:bCs w:val="0"/>
        </w:rPr>
        <w:t xml:space="preserve">The second phase involves using machine learning algorithms to classify the beetles. There are a variety of machine learning algorithms available for image classification </w:t>
      </w:r>
      <w:sdt>
        <w:sdtPr>
          <w:rPr>
            <w:b w:val="0"/>
            <w:bCs w:val="0"/>
            <w:color w:val="000000"/>
          </w:rPr>
          <w:tag w:val="MENDELEY_CITATION_v3_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lByb2NlZWRpbmdzIG9mIHRoZSBJRUVFIENvbXB1dGVyIFNvY2lldHkgQ29uZmVyZW5jZSBvbiBDb21wdXRlciBWaXNpb24gYW5kIFBhdHRlcm4gUmVjb2duaXRpb24iLCJET0kiOiIxMC4xMTA5L0NWUFIuMjAxNi4zMDgiLCJJU1NOIjoiMTA2MzY5MTkiLCJpc3N1ZWQiOnsiZGF0ZS1wYXJ0cyI6W1syMDE2XV19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"/>
          <w:id w:val="-902364417"/>
          <w:placeholder>
            <w:docPart w:val="C17F33D41DEC4F968E94F22604EDAAEB"/>
          </w:placeholder>
        </w:sdtPr>
        <w:sdtContent>
          <w:r w:rsidRPr="00851D68">
            <w:rPr>
              <w:b w:val="0"/>
              <w:bCs w:val="0"/>
              <w:color w:val="000000"/>
            </w:rPr>
            <w:t xml:space="preserve">(Tan and Le 2019; </w:t>
          </w:r>
          <w:proofErr w:type="spellStart"/>
          <w:r w:rsidRPr="00851D68">
            <w:rPr>
              <w:b w:val="0"/>
              <w:bCs w:val="0"/>
              <w:color w:val="000000"/>
            </w:rPr>
            <w:t>Szegedy</w:t>
          </w:r>
          <w:proofErr w:type="spellEnd"/>
          <w:r w:rsidRPr="00851D68">
            <w:rPr>
              <w:b w:val="0"/>
              <w:bCs w:val="0"/>
              <w:color w:val="000000"/>
            </w:rPr>
            <w:t xml:space="preserve"> et al. 2016; </w:t>
          </w:r>
          <w:proofErr w:type="spellStart"/>
          <w:r w:rsidRPr="00851D68">
            <w:rPr>
              <w:b w:val="0"/>
              <w:bCs w:val="0"/>
              <w:color w:val="000000"/>
            </w:rPr>
            <w:t>Simonyan</w:t>
          </w:r>
          <w:proofErr w:type="spellEnd"/>
          <w:r w:rsidRPr="00851D68">
            <w:rPr>
              <w:b w:val="0"/>
              <w:bCs w:val="0"/>
              <w:color w:val="000000"/>
            </w:rPr>
            <w:t xml:space="preserve"> and Zisserman 2015; He et al. 2016)</w:t>
          </w:r>
        </w:sdtContent>
      </w:sdt>
      <w:r>
        <w:rPr>
          <w:b w:val="0"/>
          <w:bCs w:val="0"/>
        </w:rPr>
        <w:t>.</w:t>
      </w:r>
      <w:r>
        <w:rPr>
          <w:b w:val="0"/>
          <w:bCs w:val="0"/>
          <w:color w:val="FF0000"/>
        </w:rPr>
        <w:t xml:space="preserve"> </w:t>
      </w:r>
      <w:r>
        <w:rPr>
          <w:b w:val="0"/>
          <w:bCs w:val="0"/>
        </w:rPr>
        <w:t>We apply some top performing algorithms to our setting and run optimizations to obtain the best model with tuned parameters for our dataset. This is covered in Section 2.2.</w:t>
      </w:r>
    </w:p>
    <w:p w14:paraId="46F70F0B" w14:textId="77777777" w:rsidR="00851D68" w:rsidRDefault="00851D68" w:rsidP="00851D68">
      <w:pPr>
        <w:pStyle w:val="Style1"/>
        <w:numPr>
          <w:ilvl w:val="1"/>
          <w:numId w:val="3"/>
        </w:numPr>
        <w:jc w:val="left"/>
        <w:rPr>
          <w:caps/>
        </w:rPr>
        <w:pPrChange w:id="14" w:author="Unknown" w:date="2022-03-27T17:04:00Z">
          <w:pPr>
            <w:pStyle w:val="Style1"/>
            <w:numPr>
              <w:ilvl w:val="1"/>
              <w:numId w:val="6"/>
            </w:numPr>
            <w:ind w:left="2520" w:hanging="360"/>
          </w:pPr>
        </w:pPrChange>
      </w:pPr>
      <w:bookmarkStart w:id="15" w:name="_Ref99296992"/>
      <w:r>
        <w:rPr>
          <w:caps/>
        </w:rPr>
        <w:t>EXPERIMENTAL DESIGN for marking</w:t>
      </w:r>
      <w:bookmarkEnd w:id="15"/>
      <w:r>
        <w:rPr>
          <w:caps/>
        </w:rPr>
        <w:br/>
      </w:r>
      <w:r>
        <w:rPr>
          <w:b w:val="0"/>
          <w:bCs w:val="0"/>
          <w:caps/>
          <w:color w:val="4472C4" w:themeColor="accent1"/>
        </w:rPr>
        <w:t>placeholder</w:t>
      </w:r>
      <w:r>
        <w:rPr>
          <w:caps/>
        </w:rPr>
        <w:br/>
      </w:r>
    </w:p>
    <w:p w14:paraId="0F08F6F6" w14:textId="4C29118C" w:rsidR="00851D68" w:rsidRDefault="00851D68" w:rsidP="00851D68">
      <w:pPr>
        <w:pStyle w:val="Style1"/>
        <w:numPr>
          <w:ilvl w:val="0"/>
          <w:numId w:val="0"/>
        </w:numPr>
        <w:jc w:val="left"/>
        <w:rPr>
          <w:caps/>
        </w:rPr>
      </w:pPr>
      <w:r>
        <w:rPr>
          <w:caps/>
        </w:rPr>
        <w:t>EXPERIMENTAL DESIGN FOR IDENTIFICATION</w:t>
      </w:r>
      <w:r>
        <w:rPr>
          <w:caps/>
        </w:rPr>
        <w:br/>
      </w:r>
      <w:r>
        <w:rPr>
          <w:b w:val="0"/>
          <w:bCs w:val="0"/>
        </w:rPr>
        <w:t xml:space="preserve">In this paper, we use Convolutional Neural Networks (CNNs) </w:t>
      </w:r>
      <w:r>
        <w:rPr>
          <w:b w:val="0"/>
          <w:bCs w:val="0"/>
          <w:color w:val="FF0000"/>
        </w:rPr>
        <w:t xml:space="preserve">(add citation) </w:t>
      </w:r>
      <w:r>
        <w:rPr>
          <w:b w:val="0"/>
          <w:bCs w:val="0"/>
        </w:rPr>
        <w:t xml:space="preserve">to solve our image classification problem. However, to train on a very large dataset, deep CNN models may take a </w:t>
      </w:r>
      <w:r>
        <w:rPr>
          <w:b w:val="0"/>
          <w:bCs w:val="0"/>
        </w:rPr>
        <w:lastRenderedPageBreak/>
        <w:t xml:space="preserve">significant amount of time. A way to bypass this process is to re-use the model parameters from pre-trained top performing CNN models that were developed for standard computer vision benchmark datasets, such as the ImageNet image recognition tasks. This is the so-called transfer </w:t>
      </w:r>
      <w:commentRangeStart w:id="16"/>
      <w:r>
        <w:rPr>
          <w:b w:val="0"/>
          <w:bCs w:val="0"/>
        </w:rPr>
        <w:t>learning</w:t>
      </w:r>
      <w:commentRangeEnd w:id="16"/>
      <w:r>
        <w:rPr>
          <w:rStyle w:val="CommentReference"/>
        </w:rPr>
        <w:commentReference w:id="16"/>
      </w:r>
      <w:r>
        <w:rPr>
          <w:b w:val="0"/>
          <w:bCs w:val="0"/>
        </w:rPr>
        <w:t xml:space="preserve"> </w:t>
      </w:r>
      <w:r>
        <w:rPr>
          <w:b w:val="0"/>
          <w:bCs w:val="0"/>
          <w:color w:val="FF0000"/>
        </w:rPr>
        <w:t>(add citation)</w:t>
      </w:r>
      <w:r>
        <w:rPr>
          <w:b w:val="0"/>
          <w:bCs w:val="0"/>
        </w:rPr>
        <w:t xml:space="preserve">. We chose algorithms based on </w:t>
      </w:r>
      <w:commentRangeStart w:id="17"/>
      <w:r>
        <w:rPr>
          <w:b w:val="0"/>
          <w:bCs w:val="0"/>
        </w:rPr>
        <w:t xml:space="preserve">ResNet50 and </w:t>
      </w:r>
      <w:proofErr w:type="spellStart"/>
      <w:r>
        <w:rPr>
          <w:b w:val="0"/>
          <w:bCs w:val="0"/>
        </w:rPr>
        <w:t>EfficientNet</w:t>
      </w:r>
      <w:commentRangeEnd w:id="17"/>
      <w:proofErr w:type="spellEnd"/>
      <w:r>
        <w:rPr>
          <w:rStyle w:val="CommentReference"/>
        </w:rPr>
        <w:commentReference w:id="17"/>
      </w:r>
      <w:r>
        <w:rPr>
          <w:b w:val="0"/>
          <w:bCs w:val="0"/>
        </w:rPr>
        <w:t xml:space="preserve"> as they are some of the top performing image classification techniques available </w:t>
      </w:r>
      <w:sdt>
        <w:sdtPr>
          <w:rPr>
            <w:b w:val="0"/>
            <w:bCs w:val="0"/>
            <w:color w:val="000000"/>
          </w:rPr>
          <w:tag w:val="MENDELEY_CITATION_v3_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"/>
          <w:id w:val="-1636555673"/>
          <w:placeholder>
            <w:docPart w:val="C17F33D41DEC4F968E94F22604EDAAEB"/>
          </w:placeholder>
        </w:sdtPr>
        <w:sdtContent>
          <w:r w:rsidRPr="00851D68">
            <w:rPr>
              <w:b w:val="0"/>
              <w:bCs w:val="0"/>
              <w:color w:val="000000"/>
            </w:rPr>
            <w:t>(Tan and Le 2019; He et al. 2016)</w:t>
          </w:r>
        </w:sdtContent>
      </w:sdt>
      <w:r>
        <w:rPr>
          <w:b w:val="0"/>
          <w:bCs w:val="0"/>
          <w:color w:val="auto"/>
        </w:rPr>
        <w:t>.</w:t>
      </w:r>
      <w:r>
        <w:rPr>
          <w:b w:val="0"/>
          <w:bCs w:val="0"/>
          <w:color w:val="FF0000"/>
        </w:rPr>
        <w:t xml:space="preserve"> </w:t>
      </w:r>
      <w:r>
        <w:rPr>
          <w:b w:val="0"/>
          <w:bCs w:val="0"/>
        </w:rPr>
        <w:t xml:space="preserve">The optimization is done in two parts. In part I, we compare ResNet50 and </w:t>
      </w:r>
      <w:proofErr w:type="spellStart"/>
      <w:r>
        <w:rPr>
          <w:b w:val="0"/>
          <w:bCs w:val="0"/>
        </w:rPr>
        <w:t>EfficientNet</w:t>
      </w:r>
      <w:proofErr w:type="spellEnd"/>
      <w:r>
        <w:rPr>
          <w:b w:val="0"/>
          <w:bCs w:val="0"/>
        </w:rPr>
        <w:t xml:space="preserve"> by training those models on our original dataset and the </w:t>
      </w:r>
      <w:commentRangeStart w:id="18"/>
      <w:r>
        <w:rPr>
          <w:b w:val="0"/>
          <w:bCs w:val="0"/>
        </w:rPr>
        <w:t>“</w:t>
      </w:r>
      <w:proofErr w:type="spellStart"/>
      <w:r>
        <w:rPr>
          <w:b w:val="0"/>
          <w:bCs w:val="0"/>
        </w:rPr>
        <w:t>threshcropped</w:t>
      </w:r>
      <w:proofErr w:type="spellEnd"/>
      <w:r>
        <w:rPr>
          <w:b w:val="0"/>
          <w:bCs w:val="0"/>
        </w:rPr>
        <w:t xml:space="preserve">” </w:t>
      </w:r>
      <w:commentRangeEnd w:id="18"/>
      <w:r>
        <w:rPr>
          <w:rStyle w:val="CommentReference"/>
        </w:rPr>
        <w:commentReference w:id="18"/>
      </w:r>
      <w:r>
        <w:rPr>
          <w:b w:val="0"/>
          <w:bCs w:val="0"/>
        </w:rPr>
        <w:t>dataset (</w:t>
      </w:r>
      <w:r>
        <w:rPr>
          <w:b w:val="0"/>
          <w:bCs w:val="0"/>
          <w:color w:val="auto"/>
        </w:rPr>
        <w:t>we explain how we obtain this new dataset in Section 2.2.2</w:t>
      </w:r>
      <w:r>
        <w:rPr>
          <w:b w:val="0"/>
          <w:bCs w:val="0"/>
        </w:rPr>
        <w:t xml:space="preserve">). The comparisons are made on the basis on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b w:val="0"/>
          <w:bCs w:val="0"/>
        </w:rPr>
        <w:t xml:space="preserve"> score and time taken for the model to train. The basic definitions of these metrics can be found in </w:t>
      </w:r>
      <w:r>
        <w:rPr>
          <w:b w:val="0"/>
          <w:bCs w:val="0"/>
          <w:color w:val="FF0000"/>
        </w:rPr>
        <w:t>(add citations here)</w:t>
      </w:r>
      <w:r>
        <w:rPr>
          <w:b w:val="0"/>
          <w:bCs w:val="0"/>
        </w:rPr>
        <w:t xml:space="preserve">. In part II, we finetune the model with the highest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b w:val="0"/>
          <w:bCs w:val="0"/>
        </w:rPr>
        <w:t xml:space="preserve"> score from phase I by varying certain parameters in our algorithm. After phase II, we obtain our “best model”. T</w:t>
      </w:r>
      <w:proofErr w:type="spellStart"/>
      <w:r>
        <w:rPr>
          <w:b w:val="0"/>
          <w:bCs w:val="0"/>
        </w:rPr>
        <w:t>hese</w:t>
      </w:r>
      <w:proofErr w:type="spellEnd"/>
      <w:r>
        <w:rPr>
          <w:b w:val="0"/>
          <w:bCs w:val="0"/>
        </w:rPr>
        <w:t xml:space="preserve"> techniques are discussed in further detail in </w:t>
      </w:r>
      <w:r>
        <w:rPr>
          <w:b w:val="0"/>
          <w:bCs w:val="0"/>
          <w:color w:val="auto"/>
        </w:rPr>
        <w:t>Section 2.2.3</w:t>
      </w:r>
      <w:r>
        <w:rPr>
          <w:b w:val="0"/>
          <w:bCs w:val="0"/>
        </w:rPr>
        <w:t xml:space="preserve">. </w:t>
      </w:r>
      <w:r>
        <w:rPr>
          <w:b w:val="0"/>
          <w:bCs w:val="0"/>
        </w:rPr>
        <w:br/>
      </w:r>
      <w:r>
        <w:rPr>
          <w:b w:val="0"/>
          <w:bCs w:val="0"/>
        </w:rPr>
        <w:br/>
      </w:r>
      <w:r>
        <w:rPr>
          <w:caps/>
        </w:rPr>
        <w:t xml:space="preserve">2.2.1 DATASET EXPLORATION </w:t>
      </w:r>
      <w:r>
        <w:rPr>
          <w:caps/>
        </w:rPr>
        <w:br/>
      </w:r>
      <w:r>
        <w:rPr>
          <w:b w:val="0"/>
          <w:bCs w:val="0"/>
          <w:color w:val="auto"/>
        </w:rPr>
        <w:t>Our dataset consisted of 1057 images primarily of mountain pine beetles (some other insects were also captured due to natural emergence from sections of tree infested by mountain pine beetles; they were photographed and recorded nonetheless) in .</w:t>
      </w:r>
      <w:proofErr w:type="spellStart"/>
      <w:r>
        <w:rPr>
          <w:b w:val="0"/>
          <w:bCs w:val="0"/>
          <w:color w:val="auto"/>
        </w:rPr>
        <w:t>tif</w:t>
      </w:r>
      <w:proofErr w:type="spellEnd"/>
      <w:r>
        <w:rPr>
          <w:b w:val="0"/>
          <w:bCs w:val="0"/>
          <w:color w:val="auto"/>
        </w:rPr>
        <w:t xml:space="preserve"> file format. Here is a sample of the filenames:</w:t>
      </w:r>
    </w:p>
    <w:p w14:paraId="65F6E64D" w14:textId="77777777" w:rsidR="00851D68" w:rsidRDefault="00851D68" w:rsidP="00851D68">
      <w:pPr>
        <w:pStyle w:val="Style1"/>
        <w:numPr>
          <w:ilvl w:val="0"/>
          <w:numId w:val="0"/>
        </w:numPr>
        <w:spacing w:line="240" w:lineRule="auto"/>
        <w:ind w:firstLine="360"/>
        <w:jc w:val="left"/>
        <w:rPr>
          <w:b w:val="0"/>
          <w:bCs w:val="0"/>
          <w:color w:val="auto"/>
        </w:rPr>
      </w:pPr>
      <w:commentRangeStart w:id="19"/>
      <w:commentRangeStart w:id="20"/>
      <w:r>
        <w:rPr>
          <w:b w:val="0"/>
          <w:bCs w:val="0"/>
        </w:rPr>
        <w:t>PaperedTransparent22v.tif</w:t>
      </w:r>
    </w:p>
    <w:p w14:paraId="4BEDF4E2" w14:textId="77777777" w:rsidR="00851D68" w:rsidRDefault="00851D68" w:rsidP="00851D68">
      <w:pPr>
        <w:pStyle w:val="Style1"/>
        <w:numPr>
          <w:ilvl w:val="0"/>
          <w:numId w:val="0"/>
        </w:numPr>
        <w:spacing w:line="240" w:lineRule="auto"/>
        <w:ind w:left="360"/>
        <w:jc w:val="left"/>
        <w:rPr>
          <w:b w:val="0"/>
          <w:bCs w:val="0"/>
        </w:rPr>
      </w:pPr>
      <w:r>
        <w:rPr>
          <w:b w:val="0"/>
          <w:bCs w:val="0"/>
        </w:rPr>
        <w:t>PaperedMixed24d.tif</w:t>
      </w:r>
    </w:p>
    <w:p w14:paraId="02D864F0" w14:textId="77777777" w:rsidR="00851D68" w:rsidRDefault="00851D68" w:rsidP="00851D68">
      <w:pPr>
        <w:pStyle w:val="Style1"/>
        <w:numPr>
          <w:ilvl w:val="0"/>
          <w:numId w:val="0"/>
        </w:numPr>
        <w:spacing w:line="240" w:lineRule="auto"/>
        <w:ind w:left="360"/>
        <w:jc w:val="left"/>
        <w:rPr>
          <w:b w:val="0"/>
          <w:bCs w:val="0"/>
          <w:color w:val="auto"/>
        </w:rPr>
      </w:pPr>
      <w:r>
        <w:rPr>
          <w:b w:val="0"/>
          <w:bCs w:val="0"/>
          <w:color w:val="auto"/>
        </w:rPr>
        <w:t>PaperedControl4d.tif</w:t>
      </w:r>
    </w:p>
    <w:p w14:paraId="42A4EEB4" w14:textId="77777777" w:rsidR="00851D68" w:rsidRDefault="00851D68" w:rsidP="00851D68">
      <w:pPr>
        <w:pStyle w:val="Style1"/>
        <w:numPr>
          <w:ilvl w:val="0"/>
          <w:numId w:val="0"/>
        </w:numPr>
        <w:spacing w:line="240" w:lineRule="auto"/>
        <w:ind w:left="360"/>
        <w:jc w:val="left"/>
        <w:rPr>
          <w:b w:val="0"/>
          <w:bCs w:val="0"/>
        </w:rPr>
      </w:pPr>
      <w:r>
        <w:rPr>
          <w:b w:val="0"/>
          <w:bCs w:val="0"/>
        </w:rPr>
        <w:t>NoPaperedGreen76v.tif</w:t>
      </w:r>
    </w:p>
    <w:p w14:paraId="4C664CFA" w14:textId="77777777" w:rsidR="00851D68" w:rsidRDefault="00851D68" w:rsidP="00851D68">
      <w:pPr>
        <w:pStyle w:val="Style1"/>
        <w:numPr>
          <w:ilvl w:val="0"/>
          <w:numId w:val="0"/>
        </w:numPr>
        <w:spacing w:line="240" w:lineRule="auto"/>
        <w:ind w:left="360"/>
        <w:jc w:val="left"/>
        <w:rPr>
          <w:b w:val="0"/>
          <w:bCs w:val="0"/>
          <w:color w:val="auto"/>
        </w:rPr>
      </w:pPr>
      <w:r>
        <w:rPr>
          <w:b w:val="0"/>
          <w:bCs w:val="0"/>
          <w:color w:val="auto"/>
        </w:rPr>
        <w:t>PinkPapierMache1d.tif</w:t>
      </w:r>
    </w:p>
    <w:p w14:paraId="0BA3FEA5" w14:textId="77777777" w:rsidR="00851D68" w:rsidRDefault="00851D68" w:rsidP="00851D68">
      <w:pPr>
        <w:pStyle w:val="Style1"/>
        <w:numPr>
          <w:ilvl w:val="0"/>
          <w:numId w:val="0"/>
        </w:numPr>
        <w:spacing w:line="240" w:lineRule="auto"/>
        <w:ind w:left="360"/>
        <w:jc w:val="left"/>
        <w:rPr>
          <w:b w:val="0"/>
          <w:bCs w:val="0"/>
          <w:color w:val="auto"/>
        </w:rPr>
      </w:pPr>
      <w:r>
        <w:rPr>
          <w:b w:val="0"/>
          <w:bCs w:val="0"/>
          <w:color w:val="auto"/>
        </w:rPr>
        <w:t>PinkPaintedPaper1v_light.tif</w:t>
      </w:r>
    </w:p>
    <w:p w14:paraId="2D6CC208" w14:textId="77777777" w:rsidR="00851D68" w:rsidRDefault="00851D68" w:rsidP="00851D68">
      <w:pPr>
        <w:pStyle w:val="Style1"/>
        <w:numPr>
          <w:ilvl w:val="0"/>
          <w:numId w:val="0"/>
        </w:numPr>
        <w:ind w:left="360"/>
        <w:jc w:val="left"/>
        <w:rPr>
          <w:b w:val="0"/>
          <w:bCs w:val="0"/>
          <w:color w:val="auto"/>
        </w:rPr>
        <w:pPrChange w:id="21" w:author="Unknown" w:date="2022-03-27T16:23:00Z">
          <w:pPr>
            <w:pStyle w:val="Style1"/>
            <w:ind w:firstLine="360"/>
          </w:pPr>
        </w:pPrChange>
      </w:pPr>
      <w:r>
        <w:rPr>
          <w:b w:val="0"/>
          <w:bCs w:val="0"/>
          <w:color w:val="auto"/>
        </w:rPr>
        <w:t>Trap89072019540pmv.tif</w:t>
      </w:r>
      <w:commentRangeEnd w:id="19"/>
      <w:r>
        <w:rPr>
          <w:rStyle w:val="CommentReference"/>
        </w:rPr>
        <w:commentReference w:id="19"/>
      </w:r>
      <w:commentRangeEnd w:id="20"/>
      <w:r>
        <w:rPr>
          <w:rStyle w:val="CommentReference"/>
        </w:rPr>
        <w:commentReference w:id="20"/>
      </w:r>
    </w:p>
    <w:p w14:paraId="24E43DCC" w14:textId="77777777" w:rsidR="00851D68" w:rsidRDefault="00851D68" w:rsidP="00851D68">
      <w:pPr>
        <w:pStyle w:val="Style1"/>
        <w:numPr>
          <w:ilvl w:val="0"/>
          <w:numId w:val="0"/>
        </w:numPr>
        <w:ind w:left="432"/>
        <w:jc w:val="left"/>
        <w:rPr>
          <w:b w:val="0"/>
          <w:bCs w:val="0"/>
          <w:color w:val="auto"/>
        </w:rPr>
      </w:pPr>
    </w:p>
    <w:p w14:paraId="405C6853" w14:textId="33DC48DE" w:rsidR="00851D68" w:rsidRDefault="00851D68" w:rsidP="00851D68">
      <w:pPr>
        <w:pStyle w:val="Style1"/>
        <w:numPr>
          <w:ilvl w:val="0"/>
          <w:numId w:val="0"/>
        </w:numPr>
        <w:ind w:left="432"/>
        <w:jc w:val="left"/>
        <w:rPr>
          <w:color w:val="auto"/>
        </w:rPr>
      </w:pPr>
      <w:r>
        <w:rPr>
          <w:b w:val="0"/>
          <w:bCs w:val="0"/>
          <w:color w:val="auto"/>
        </w:rPr>
        <w:lastRenderedPageBreak/>
        <w:t xml:space="preserve">The filenames of each image classified them as follows. </w:t>
      </w:r>
    </w:p>
    <w:p w14:paraId="341B1391" w14:textId="77777777" w:rsidR="00851D68" w:rsidRDefault="00851D68" w:rsidP="00851D68">
      <w:pPr>
        <w:pStyle w:val="Style1"/>
        <w:numPr>
          <w:ilvl w:val="0"/>
          <w:numId w:val="4"/>
        </w:numPr>
        <w:jc w:val="left"/>
        <w:rPr>
          <w:b w:val="0"/>
          <w:bCs w:val="0"/>
          <w:color w:val="auto"/>
        </w:rPr>
      </w:pPr>
      <w:r>
        <w:rPr>
          <w:b w:val="0"/>
          <w:bCs w:val="0"/>
          <w:color w:val="auto"/>
        </w:rPr>
        <w:t xml:space="preserve">The first component of each name provides information on the source from where the beetles were captured. </w:t>
      </w:r>
    </w:p>
    <w:p w14:paraId="0DCA6C3C" w14:textId="77777777" w:rsidR="00851D68" w:rsidRDefault="00851D68" w:rsidP="00851D68">
      <w:pPr>
        <w:pStyle w:val="Style1"/>
        <w:numPr>
          <w:ilvl w:val="0"/>
          <w:numId w:val="5"/>
        </w:numPr>
        <w:jc w:val="left"/>
        <w:rPr>
          <w:b w:val="0"/>
          <w:bCs w:val="0"/>
          <w:color w:val="auto"/>
        </w:rPr>
      </w:pPr>
      <w:r>
        <w:rPr>
          <w:color w:val="auto"/>
        </w:rPr>
        <w:t>“Papered”</w:t>
      </w:r>
      <w:r>
        <w:rPr>
          <w:b w:val="0"/>
          <w:bCs w:val="0"/>
          <w:color w:val="auto"/>
        </w:rPr>
        <w:t xml:space="preserve"> and </w:t>
      </w:r>
      <w:r>
        <w:rPr>
          <w:color w:val="auto"/>
        </w:rPr>
        <w:t>“</w:t>
      </w:r>
      <w:proofErr w:type="spellStart"/>
      <w:r>
        <w:rPr>
          <w:color w:val="auto"/>
        </w:rPr>
        <w:t>NoPapered</w:t>
      </w:r>
      <w:proofErr w:type="spellEnd"/>
      <w:r>
        <w:rPr>
          <w:color w:val="auto"/>
        </w:rPr>
        <w:t>”</w:t>
      </w:r>
      <w:r>
        <w:rPr>
          <w:b w:val="0"/>
          <w:bCs w:val="0"/>
          <w:color w:val="auto"/>
        </w:rPr>
        <w:t xml:space="preserve"> determines whether the tree segment from where the beetle in the image emerged was papered or not. Mountain pine beetles that emerged from papered bolts were considered marked whereas those that emerged from </w:t>
      </w:r>
      <w:proofErr w:type="spellStart"/>
      <w:r>
        <w:rPr>
          <w:b w:val="0"/>
          <w:bCs w:val="0"/>
          <w:color w:val="auto"/>
        </w:rPr>
        <w:t>unpapered</w:t>
      </w:r>
      <w:proofErr w:type="spellEnd"/>
      <w:r>
        <w:rPr>
          <w:b w:val="0"/>
          <w:bCs w:val="0"/>
          <w:color w:val="auto"/>
        </w:rPr>
        <w:t xml:space="preserve"> bolts can be considered unmarked. For example, PaperedMixed24d.tif is considered marked and NoPaperedGreen76v.tif is considered unmarked. </w:t>
      </w:r>
    </w:p>
    <w:p w14:paraId="29A6E302" w14:textId="77777777" w:rsidR="00851D68" w:rsidRDefault="00851D68" w:rsidP="00851D68">
      <w:pPr>
        <w:pStyle w:val="Style1"/>
        <w:numPr>
          <w:ilvl w:val="0"/>
          <w:numId w:val="5"/>
        </w:numPr>
        <w:jc w:val="left"/>
        <w:rPr>
          <w:b w:val="0"/>
          <w:bCs w:val="0"/>
          <w:color w:val="auto"/>
        </w:rPr>
      </w:pPr>
      <w:r>
        <w:rPr>
          <w:color w:val="auto"/>
        </w:rPr>
        <w:t>“Trap”</w:t>
      </w:r>
      <w:r>
        <w:rPr>
          <w:b w:val="0"/>
          <w:bCs w:val="0"/>
          <w:color w:val="auto"/>
        </w:rPr>
        <w:t xml:space="preserve"> indicates that the beetles originated from a separate outdoor experiment in which standing trees that were infested with mountain pine beetles were papered. </w:t>
      </w:r>
      <w:proofErr w:type="gramStart"/>
      <w:r>
        <w:rPr>
          <w:b w:val="0"/>
          <w:bCs w:val="0"/>
          <w:color w:val="auto"/>
        </w:rPr>
        <w:t>A number of</w:t>
      </w:r>
      <w:proofErr w:type="gramEnd"/>
      <w:r>
        <w:rPr>
          <w:b w:val="0"/>
          <w:bCs w:val="0"/>
          <w:color w:val="auto"/>
        </w:rPr>
        <w:t xml:space="preserve"> Lindgren funnel traps were set up in the vicinity to capture beetles emerging from trees in the area. Most of the trapped beetles likely emerged from unmarked trees. For these beetles (and other insects), we do not know whether they emerged from papered trees. For example, Trap89072019540pmv.tif is the filename of a beetle in this category.</w:t>
      </w:r>
    </w:p>
    <w:p w14:paraId="025F99D3" w14:textId="77777777" w:rsidR="00851D68" w:rsidRDefault="00851D68" w:rsidP="00851D68">
      <w:pPr>
        <w:pStyle w:val="Style1"/>
        <w:numPr>
          <w:ilvl w:val="0"/>
          <w:numId w:val="5"/>
        </w:numPr>
        <w:jc w:val="left"/>
        <w:rPr>
          <w:b w:val="0"/>
          <w:bCs w:val="0"/>
          <w:color w:val="4472C4" w:themeColor="accent1"/>
        </w:rPr>
      </w:pPr>
      <w:r>
        <w:rPr>
          <w:b w:val="0"/>
          <w:bCs w:val="0"/>
          <w:color w:val="4472C4" w:themeColor="accent1"/>
        </w:rPr>
        <w:t>“</w:t>
      </w:r>
      <w:proofErr w:type="spellStart"/>
      <w:r>
        <w:rPr>
          <w:b w:val="0"/>
          <w:bCs w:val="0"/>
          <w:color w:val="4472C4" w:themeColor="accent1"/>
        </w:rPr>
        <w:t>PinkPapierMache</w:t>
      </w:r>
      <w:proofErr w:type="spellEnd"/>
      <w:r>
        <w:rPr>
          <w:b w:val="0"/>
          <w:bCs w:val="0"/>
          <w:color w:val="4472C4" w:themeColor="accent1"/>
        </w:rPr>
        <w:t>” or “</w:t>
      </w:r>
      <w:proofErr w:type="spellStart"/>
      <w:r>
        <w:rPr>
          <w:b w:val="0"/>
          <w:bCs w:val="0"/>
          <w:color w:val="4472C4" w:themeColor="accent1"/>
        </w:rPr>
        <w:t>PinkPaintedPaper</w:t>
      </w:r>
      <w:proofErr w:type="spellEnd"/>
      <w:r>
        <w:rPr>
          <w:b w:val="0"/>
          <w:bCs w:val="0"/>
          <w:color w:val="4472C4" w:themeColor="accent1"/>
        </w:rPr>
        <w:t>” also refer to marked beetles from papered trees.</w:t>
      </w:r>
    </w:p>
    <w:p w14:paraId="289CDBD1" w14:textId="77777777" w:rsidR="00851D68" w:rsidRDefault="00851D68" w:rsidP="00851D68">
      <w:pPr>
        <w:pStyle w:val="Style1"/>
        <w:numPr>
          <w:ilvl w:val="0"/>
          <w:numId w:val="4"/>
        </w:numPr>
        <w:jc w:val="left"/>
        <w:rPr>
          <w:b w:val="0"/>
          <w:bCs w:val="0"/>
          <w:color w:val="auto"/>
        </w:rPr>
      </w:pPr>
      <w:r>
        <w:rPr>
          <w:b w:val="0"/>
          <w:bCs w:val="0"/>
          <w:color w:val="auto"/>
        </w:rPr>
        <w:t xml:space="preserve">The next component of each name is the color of the paint that was applied to the outside of the trees from which beetles emerged: Possible values of the paint color include: </w:t>
      </w:r>
      <w:r>
        <w:rPr>
          <w:color w:val="auto"/>
        </w:rPr>
        <w:t>transparent, green, pink, mixed, or control (no paint)</w:t>
      </w:r>
      <w:r>
        <w:rPr>
          <w:b w:val="0"/>
          <w:bCs w:val="0"/>
          <w:color w:val="auto"/>
        </w:rPr>
        <w:t xml:space="preserve">. For example, PaperedControl4d.tif comes from a tree with no paint, whereas NoPaperedGreen76v.tif comes from a tree with green paint. If this component </w:t>
      </w:r>
      <w:r>
        <w:rPr>
          <w:b w:val="0"/>
          <w:bCs w:val="0"/>
          <w:color w:val="auto"/>
        </w:rPr>
        <w:lastRenderedPageBreak/>
        <w:t xml:space="preserve">says “mixed”, this means that the beetles were mixed in a jar together to test the persistence of the marking paper in a slightly more realistic context. We note that mixing could potentially lead to cross-contamination of </w:t>
      </w:r>
      <w:proofErr w:type="spellStart"/>
      <w:r>
        <w:rPr>
          <w:b w:val="0"/>
          <w:bCs w:val="0"/>
          <w:color w:val="auto"/>
        </w:rPr>
        <w:t>unpapered</w:t>
      </w:r>
      <w:proofErr w:type="spellEnd"/>
      <w:r>
        <w:rPr>
          <w:b w:val="0"/>
          <w:bCs w:val="0"/>
          <w:color w:val="auto"/>
        </w:rPr>
        <w:t xml:space="preserve"> beetles because of physical contact with marked beetles or with paper fragments that may have been shed from them.</w:t>
      </w:r>
    </w:p>
    <w:p w14:paraId="24A9A231" w14:textId="77777777" w:rsidR="00851D68" w:rsidRDefault="00851D68" w:rsidP="00851D68">
      <w:pPr>
        <w:pStyle w:val="Style1"/>
        <w:numPr>
          <w:ilvl w:val="0"/>
          <w:numId w:val="4"/>
        </w:numPr>
        <w:jc w:val="left"/>
        <w:rPr>
          <w:b w:val="0"/>
          <w:bCs w:val="0"/>
          <w:color w:val="auto"/>
        </w:rPr>
      </w:pPr>
      <w:r>
        <w:rPr>
          <w:b w:val="0"/>
          <w:bCs w:val="0"/>
          <w:color w:val="auto"/>
        </w:rPr>
        <w:t xml:space="preserve">The third component is a number that is </w:t>
      </w:r>
      <w:r>
        <w:rPr>
          <w:b w:val="0"/>
          <w:bCs w:val="0"/>
          <w:color w:val="4472C4" w:themeColor="accent1"/>
        </w:rPr>
        <w:t xml:space="preserve">not unique </w:t>
      </w:r>
      <w:r>
        <w:rPr>
          <w:b w:val="0"/>
          <w:bCs w:val="0"/>
          <w:color w:val="auto"/>
        </w:rPr>
        <w:t>to each beetle.</w:t>
      </w:r>
    </w:p>
    <w:p w14:paraId="1AC0044D" w14:textId="77777777" w:rsidR="00851D68" w:rsidRDefault="00851D68" w:rsidP="00851D68">
      <w:pPr>
        <w:pStyle w:val="Style1"/>
        <w:numPr>
          <w:ilvl w:val="0"/>
          <w:numId w:val="4"/>
        </w:numPr>
        <w:jc w:val="left"/>
        <w:rPr>
          <w:b w:val="0"/>
          <w:bCs w:val="0"/>
          <w:color w:val="auto"/>
        </w:rPr>
      </w:pPr>
      <w:r>
        <w:rPr>
          <w:b w:val="0"/>
          <w:bCs w:val="0"/>
          <w:color w:val="auto"/>
        </w:rPr>
        <w:t xml:space="preserve">The final component indicates whether beetles were photographed on their </w:t>
      </w:r>
      <w:r>
        <w:rPr>
          <w:color w:val="auto"/>
        </w:rPr>
        <w:t>dorsal (d)</w:t>
      </w:r>
      <w:r>
        <w:rPr>
          <w:b w:val="0"/>
          <w:bCs w:val="0"/>
          <w:color w:val="auto"/>
        </w:rPr>
        <w:t xml:space="preserve"> or </w:t>
      </w:r>
      <w:r>
        <w:rPr>
          <w:color w:val="auto"/>
        </w:rPr>
        <w:t>ventral (v)</w:t>
      </w:r>
      <w:r>
        <w:rPr>
          <w:b w:val="0"/>
          <w:bCs w:val="0"/>
          <w:color w:val="auto"/>
        </w:rPr>
        <w:t xml:space="preserve"> sides.  For example, PaperedControl4d.tif was photographed on its dorsal side. We note that the tips of the abdomens and the mandibles on the ventral side are a location of higher concentrations of paper particles in some cases when beetles were marked.</w:t>
      </w:r>
    </w:p>
    <w:p w14:paraId="5371B0EC" w14:textId="77777777" w:rsidR="00851D68" w:rsidRDefault="00851D68" w:rsidP="00851D68">
      <w:pPr>
        <w:pStyle w:val="Style1"/>
        <w:numPr>
          <w:ilvl w:val="0"/>
          <w:numId w:val="4"/>
        </w:numPr>
        <w:jc w:val="left"/>
        <w:rPr>
          <w:b w:val="0"/>
          <w:bCs w:val="0"/>
          <w:color w:val="auto"/>
        </w:rPr>
      </w:pPr>
      <w:r>
        <w:rPr>
          <w:b w:val="0"/>
          <w:bCs w:val="0"/>
          <w:color w:val="auto"/>
        </w:rPr>
        <w:t xml:space="preserve">Another identifier that is added to some of the images is the label </w:t>
      </w:r>
      <w:r>
        <w:rPr>
          <w:color w:val="auto"/>
        </w:rPr>
        <w:t>“light”</w:t>
      </w:r>
      <w:r>
        <w:rPr>
          <w:b w:val="0"/>
          <w:bCs w:val="0"/>
          <w:color w:val="auto"/>
        </w:rPr>
        <w:t>. These images were not imaged under blacklight and had a very distinct look to them (see Figure 1) in comparison to the rest of the images.</w:t>
      </w:r>
    </w:p>
    <w:p w14:paraId="4B9D3B5B" w14:textId="2332A469" w:rsidR="00851D68" w:rsidRDefault="00851D68" w:rsidP="00851D68">
      <w:pPr>
        <w:pStyle w:val="Style1"/>
        <w:keepNext/>
        <w:numPr>
          <w:ilvl w:val="0"/>
          <w:numId w:val="0"/>
        </w:numPr>
        <w:ind w:left="1440"/>
        <w:jc w:val="left"/>
      </w:pPr>
      <w:r>
        <w:rPr>
          <w:b w:val="0"/>
          <w:noProof/>
          <w:color w:val="FF0000"/>
        </w:rPr>
        <w:drawing>
          <wp:inline distT="0" distB="0" distL="0" distR="0" wp14:anchorId="206BA12C" wp14:editId="1B8D9FA8">
            <wp:extent cx="4940300" cy="1930400"/>
            <wp:effectExtent l="0" t="0" r="0" b="0"/>
            <wp:docPr id="7" name="Picture 7" descr="A picture containing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1930400"/>
                    </a:xfrm>
                    <a:prstGeom prst="rect">
                      <a:avLst/>
                    </a:prstGeom>
                    <a:noFill/>
                    <a:ln>
                      <a:noFill/>
                    </a:ln>
                  </pic:spPr>
                </pic:pic>
              </a:graphicData>
            </a:graphic>
          </wp:inline>
        </w:drawing>
      </w:r>
    </w:p>
    <w:p w14:paraId="69FAE1EE" w14:textId="77777777" w:rsidR="00851D68" w:rsidRDefault="00851D68" w:rsidP="00851D68">
      <w:pPr>
        <w:pStyle w:val="Caption"/>
        <w:rPr>
          <w:rFonts w:ascii="Times New Roman" w:hAnsi="Times New Roman"/>
          <w:b w:val="0"/>
          <w:sz w:val="20"/>
        </w:rPr>
      </w:pPr>
      <w:r>
        <w:rPr>
          <w:rFonts w:ascii="Times New Roman" w:hAnsi="Times New Roman"/>
          <w:bCs w:val="0"/>
          <w:sz w:val="20"/>
        </w:rPr>
        <w:t xml:space="preserve">Figure </w:t>
      </w:r>
      <w:r>
        <w:rPr>
          <w:rFonts w:ascii="Times New Roman" w:hAnsi="Times New Roman"/>
          <w:bCs w:val="0"/>
          <w:sz w:val="20"/>
        </w:rPr>
        <w:fldChar w:fldCharType="begin"/>
      </w:r>
      <w:r>
        <w:rPr>
          <w:rFonts w:ascii="Times New Roman" w:hAnsi="Times New Roman"/>
          <w:bCs w:val="0"/>
          <w:sz w:val="20"/>
        </w:rPr>
        <w:instrText xml:space="preserve"> SEQ Figure \* ARABIC </w:instrText>
      </w:r>
      <w:r>
        <w:rPr>
          <w:rFonts w:ascii="Times New Roman" w:hAnsi="Times New Roman"/>
          <w:bCs w:val="0"/>
          <w:sz w:val="20"/>
        </w:rPr>
        <w:fldChar w:fldCharType="separate"/>
      </w:r>
      <w:r>
        <w:rPr>
          <w:rFonts w:ascii="Times New Roman" w:hAnsi="Times New Roman"/>
          <w:bCs w:val="0"/>
          <w:noProof/>
          <w:sz w:val="20"/>
        </w:rPr>
        <w:t>1</w:t>
      </w:r>
      <w:r>
        <w:rPr>
          <w:rFonts w:ascii="Times New Roman" w:hAnsi="Times New Roman"/>
          <w:bCs w:val="0"/>
          <w:sz w:val="20"/>
        </w:rPr>
        <w:fldChar w:fldCharType="end"/>
      </w:r>
      <w:r>
        <w:rPr>
          <w:rFonts w:ascii="Times New Roman" w:hAnsi="Times New Roman"/>
          <w:b w:val="0"/>
          <w:sz w:val="20"/>
        </w:rPr>
        <w:t>: Part (a) shows a sample image from the original dataset that is included in the training set. Part (b) shows an image with 'light' in the filename which is excluded due to its distinct appearance</w:t>
      </w:r>
    </w:p>
    <w:p w14:paraId="58BA596D" w14:textId="77777777" w:rsidR="00851D68" w:rsidRDefault="00851D68" w:rsidP="00851D68">
      <w:pPr>
        <w:pStyle w:val="Style1"/>
        <w:rPr>
          <w:caps/>
        </w:rPr>
      </w:pPr>
      <w:r>
        <w:rPr>
          <w:caps/>
        </w:rPr>
        <w:tab/>
      </w:r>
    </w:p>
    <w:p w14:paraId="00058F01" w14:textId="77777777" w:rsidR="00851D68" w:rsidRDefault="00851D68" w:rsidP="00851D68">
      <w:pPr>
        <w:pStyle w:val="Style1"/>
        <w:numPr>
          <w:ilvl w:val="0"/>
          <w:numId w:val="0"/>
        </w:numPr>
        <w:ind w:left="720"/>
        <w:jc w:val="left"/>
        <w:rPr>
          <w:b w:val="0"/>
          <w:bCs w:val="0"/>
          <w:color w:val="4472C4" w:themeColor="accent1"/>
        </w:rPr>
      </w:pPr>
      <w:r>
        <w:rPr>
          <w:caps/>
        </w:rPr>
        <w:lastRenderedPageBreak/>
        <w:t>2.2.2 REFINING THE DATASET</w:t>
      </w:r>
      <w:r>
        <w:rPr>
          <w:caps/>
        </w:rPr>
        <w:br/>
      </w:r>
      <w:r>
        <w:rPr>
          <w:b w:val="0"/>
          <w:bCs w:val="0"/>
          <w:color w:val="auto"/>
        </w:rPr>
        <w:t>To refine the input dataset to train the binary classifier, we only consider images with filenames that start with “Papered” or “</w:t>
      </w:r>
      <w:proofErr w:type="spellStart"/>
      <w:r>
        <w:rPr>
          <w:b w:val="0"/>
          <w:bCs w:val="0"/>
          <w:color w:val="auto"/>
        </w:rPr>
        <w:t>NoPapered</w:t>
      </w:r>
      <w:proofErr w:type="spellEnd"/>
      <w:r>
        <w:rPr>
          <w:b w:val="0"/>
          <w:bCs w:val="0"/>
          <w:color w:val="auto"/>
        </w:rPr>
        <w:t xml:space="preserve">”. Papered filenames are considered </w:t>
      </w:r>
      <w:r>
        <w:rPr>
          <w:color w:val="auto"/>
        </w:rPr>
        <w:t>marked</w:t>
      </w:r>
      <w:r>
        <w:rPr>
          <w:b w:val="0"/>
          <w:bCs w:val="0"/>
          <w:color w:val="auto"/>
        </w:rPr>
        <w:t xml:space="preserve"> beetles and </w:t>
      </w:r>
      <w:proofErr w:type="spellStart"/>
      <w:r>
        <w:rPr>
          <w:b w:val="0"/>
          <w:bCs w:val="0"/>
          <w:color w:val="auto"/>
        </w:rPr>
        <w:t>NoPapered</w:t>
      </w:r>
      <w:proofErr w:type="spellEnd"/>
      <w:r>
        <w:rPr>
          <w:b w:val="0"/>
          <w:bCs w:val="0"/>
          <w:color w:val="auto"/>
        </w:rPr>
        <w:t xml:space="preserve"> filenames are considered </w:t>
      </w:r>
      <w:r>
        <w:rPr>
          <w:color w:val="auto"/>
        </w:rPr>
        <w:t>unmarked</w:t>
      </w:r>
      <w:r>
        <w:rPr>
          <w:b w:val="0"/>
          <w:bCs w:val="0"/>
          <w:color w:val="auto"/>
        </w:rPr>
        <w:t xml:space="preserve">. We explicitly exclude filenames with “light” in them as their appearance was very different and </w:t>
      </w:r>
      <w:r>
        <w:rPr>
          <w:b w:val="0"/>
          <w:bCs w:val="0"/>
          <w:color w:val="4472C4" w:themeColor="accent1"/>
        </w:rPr>
        <w:t xml:space="preserve">we expect any new data given to our trained model for classification to be images of beetles photographed under a blacklight. </w:t>
      </w:r>
    </w:p>
    <w:p w14:paraId="704BDC1F" w14:textId="48534619" w:rsidR="00851D68" w:rsidRDefault="00851D68" w:rsidP="00851D68">
      <w:pPr>
        <w:pStyle w:val="Style1"/>
        <w:numPr>
          <w:ilvl w:val="0"/>
          <w:numId w:val="0"/>
        </w:numPr>
        <w:ind w:left="720"/>
        <w:jc w:val="left"/>
        <w:rPr>
          <w:b w:val="0"/>
          <w:bCs w:val="0"/>
          <w:color w:val="auto"/>
        </w:rPr>
      </w:pPr>
      <w:r>
        <w:rPr>
          <w:b w:val="0"/>
          <w:bCs w:val="0"/>
          <w:color w:val="auto"/>
        </w:rPr>
        <w:t xml:space="preserve">We do not include filenames with “Trap”. Most of these beetles likely emerged from unmarked trees. After obtaining the “best” model, we use it on this “Trap” dataset to classify them as marked or unmarked. We do not include filenames starting with the “Pink” tag, as they are from papered trees and hence marked. Including them would give us a dataset of 735 marked images and 278 unmarked images, which makes it quite unbalanced and may produce a heavy bias towards predicting marked beetles. </w:t>
      </w:r>
      <w:r>
        <w:rPr>
          <w:b w:val="0"/>
          <w:bCs w:val="0"/>
          <w:color w:val="FF0000"/>
        </w:rPr>
        <w:t>\</w:t>
      </w:r>
      <w:proofErr w:type="gramStart"/>
      <w:r>
        <w:rPr>
          <w:b w:val="0"/>
          <w:bCs w:val="0"/>
          <w:color w:val="FF0000"/>
        </w:rPr>
        <w:t>citation</w:t>
      </w:r>
      <w:proofErr w:type="gramEnd"/>
      <w:r>
        <w:rPr>
          <w:b w:val="0"/>
          <w:bCs w:val="0"/>
          <w:color w:val="FF0000"/>
        </w:rPr>
        <w:t xml:space="preserve"> about unbalanced datasets in image classification? </w:t>
      </w:r>
      <w:r>
        <w:rPr>
          <w:b w:val="0"/>
          <w:bCs w:val="0"/>
          <w:color w:val="auto"/>
        </w:rPr>
        <w:t xml:space="preserve">Upon removing these images, we were left with a total of 479 marked images and 278 unmarked images, which gave us a much better balance to begin training our machine learning algorithms on. We call this dataset of 757 images the </w:t>
      </w:r>
      <w:r>
        <w:rPr>
          <w:color w:val="auto"/>
        </w:rPr>
        <w:t>original dataset</w:t>
      </w:r>
      <w:r>
        <w:rPr>
          <w:b w:val="0"/>
          <w:bCs w:val="0"/>
          <w:color w:val="auto"/>
        </w:rPr>
        <w:t xml:space="preserve">. </w:t>
      </w:r>
    </w:p>
    <w:p w14:paraId="29488B66" w14:textId="77777777" w:rsidR="00851D68" w:rsidRDefault="00851D68" w:rsidP="00851D68">
      <w:pPr>
        <w:pStyle w:val="Style1"/>
        <w:numPr>
          <w:ilvl w:val="0"/>
          <w:numId w:val="0"/>
        </w:numPr>
        <w:ind w:left="720"/>
        <w:jc w:val="left"/>
        <w:rPr>
          <w:b w:val="0"/>
          <w:bCs w:val="0"/>
          <w:color w:val="FF0000"/>
        </w:rPr>
      </w:pPr>
      <w:r>
        <w:rPr>
          <w:b w:val="0"/>
          <w:bCs w:val="0"/>
          <w:color w:val="auto"/>
        </w:rPr>
        <w:t xml:space="preserve">We create a new of the original dataset to obtained images that are cropped and grayscale. We create this using thresholding to convert each image into one with a binary </w:t>
      </w:r>
      <w:proofErr w:type="spellStart"/>
      <w:r>
        <w:rPr>
          <w:b w:val="0"/>
          <w:bCs w:val="0"/>
          <w:color w:val="auto"/>
        </w:rPr>
        <w:t>colour</w:t>
      </w:r>
      <w:proofErr w:type="spellEnd"/>
      <w:r>
        <w:rPr>
          <w:b w:val="0"/>
          <w:bCs w:val="0"/>
          <w:color w:val="auto"/>
        </w:rPr>
        <w:t xml:space="preserve"> scheme and then cropping around the beetle. We therefore suggestively refer to</w:t>
      </w:r>
      <w:r>
        <w:rPr>
          <w:color w:val="auto"/>
        </w:rPr>
        <w:t xml:space="preserve"> </w:t>
      </w:r>
      <w:r>
        <w:rPr>
          <w:b w:val="0"/>
          <w:bCs w:val="0"/>
          <w:color w:val="auto"/>
        </w:rPr>
        <w:t xml:space="preserve">this data set as the </w:t>
      </w:r>
      <w:proofErr w:type="spellStart"/>
      <w:r>
        <w:rPr>
          <w:color w:val="auto"/>
        </w:rPr>
        <w:t>threshcropped</w:t>
      </w:r>
      <w:proofErr w:type="spellEnd"/>
      <w:r>
        <w:rPr>
          <w:color w:val="auto"/>
        </w:rPr>
        <w:t xml:space="preserve"> dataset.</w:t>
      </w:r>
      <w:r>
        <w:rPr>
          <w:b w:val="0"/>
          <w:bCs w:val="0"/>
          <w:color w:val="auto"/>
        </w:rPr>
        <w:t xml:space="preserve"> See Figure 2 to compare a sample from each data set. This new dataset has a lower file size and excludes much of the </w:t>
      </w:r>
      <w:proofErr w:type="spellStart"/>
      <w:r>
        <w:rPr>
          <w:b w:val="0"/>
          <w:bCs w:val="0"/>
          <w:color w:val="auto"/>
        </w:rPr>
        <w:t>coloured</w:t>
      </w:r>
      <w:proofErr w:type="spellEnd"/>
      <w:r>
        <w:rPr>
          <w:b w:val="0"/>
          <w:bCs w:val="0"/>
          <w:color w:val="auto"/>
        </w:rPr>
        <w:t xml:space="preserve"> </w:t>
      </w:r>
      <w:r>
        <w:rPr>
          <w:b w:val="0"/>
          <w:bCs w:val="0"/>
          <w:color w:val="auto"/>
        </w:rPr>
        <w:lastRenderedPageBreak/>
        <w:t xml:space="preserve">background from each image. Since we have streamlined the input and reduced file size, we wish to look at whether this will improve performance metrics. </w:t>
      </w:r>
    </w:p>
    <w:p w14:paraId="5F188C50" w14:textId="31D4F7C9" w:rsidR="00851D68" w:rsidRDefault="00851D68" w:rsidP="00851D68">
      <w:pPr>
        <w:pStyle w:val="Style1"/>
        <w:numPr>
          <w:ilvl w:val="0"/>
          <w:numId w:val="0"/>
        </w:numPr>
        <w:ind w:left="360"/>
        <w:jc w:val="left"/>
        <w:rPr>
          <w:noProof/>
          <w:color w:val="auto"/>
        </w:rPr>
        <w:pPrChange w:id="22" w:author="Unknown" w:date="2022-03-27T16:26:00Z">
          <w:pPr>
            <w:pStyle w:val="Style1"/>
            <w:ind w:left="360"/>
          </w:pPr>
        </w:pPrChange>
      </w:pPr>
      <w:r>
        <w:rPr>
          <w:noProof/>
          <w:color w:val="auto"/>
        </w:rPr>
        <w:drawing>
          <wp:inline distT="0" distB="0" distL="0" distR="0" wp14:anchorId="5C12E861" wp14:editId="4EBFDED9">
            <wp:extent cx="4279900" cy="3333750"/>
            <wp:effectExtent l="0" t="0" r="6350" b="0"/>
            <wp:docPr id="6" name="Picture 6"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ture containing text, differe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9900" cy="3333750"/>
                    </a:xfrm>
                    <a:prstGeom prst="rect">
                      <a:avLst/>
                    </a:prstGeom>
                    <a:noFill/>
                    <a:ln>
                      <a:noFill/>
                    </a:ln>
                  </pic:spPr>
                </pic:pic>
              </a:graphicData>
            </a:graphic>
          </wp:inline>
        </w:drawing>
      </w:r>
      <w:r>
        <w:rPr>
          <w:noProof/>
          <w:color w:val="auto"/>
        </w:rPr>
        <w:t xml:space="preserve"> </w:t>
      </w:r>
    </w:p>
    <w:p w14:paraId="4BCBC51C" w14:textId="00371C80" w:rsidR="00851D68" w:rsidRDefault="00851D68" w:rsidP="00851D68">
      <w:pPr>
        <w:pStyle w:val="Style1"/>
        <w:numPr>
          <w:ilvl w:val="0"/>
          <w:numId w:val="0"/>
        </w:numPr>
        <w:ind w:left="360"/>
        <w:jc w:val="left"/>
        <w:rPr>
          <w:caps/>
        </w:rPr>
        <w:pPrChange w:id="23" w:author="Unknown" w:date="2022-03-27T16:26:00Z">
          <w:pPr>
            <w:pStyle w:val="Style1"/>
            <w:ind w:left="360"/>
          </w:pPr>
        </w:pPrChange>
      </w:pPr>
      <w:r>
        <w:rPr>
          <w:noProof/>
        </w:rPr>
        <mc:AlternateContent>
          <mc:Choice Requires="wps">
            <w:drawing>
              <wp:inline distT="0" distB="0" distL="0" distR="0" wp14:anchorId="16DA3191" wp14:editId="5084582A">
                <wp:extent cx="5943600" cy="562610"/>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62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1A1DB" w14:textId="77777777" w:rsidR="00851D68" w:rsidRDefault="00851D68" w:rsidP="00851D68">
                            <w:pPr>
                              <w:pStyle w:val="Caption"/>
                              <w:rPr>
                                <w:rFonts w:ascii="Times New Roman" w:eastAsiaTheme="majorEastAsia" w:hAnsi="Times New Roman" w:cs="Times New Roman"/>
                                <w:b w:val="0"/>
                                <w:noProof/>
                                <w:sz w:val="20"/>
                                <w:szCs w:val="24"/>
                              </w:rPr>
                            </w:pPr>
                            <w:r>
                              <w:rPr>
                                <w:rFonts w:ascii="Times New Roman" w:hAnsi="Times New Roman"/>
                                <w:bCs w:val="0"/>
                                <w:sz w:val="20"/>
                              </w:rPr>
                              <w:t xml:space="preserve">Figure </w:t>
                            </w:r>
                            <w:r>
                              <w:rPr>
                                <w:rFonts w:ascii="Times New Roman" w:hAnsi="Times New Roman"/>
                                <w:bCs w:val="0"/>
                                <w:sz w:val="20"/>
                              </w:rPr>
                              <w:fldChar w:fldCharType="begin"/>
                            </w:r>
                            <w:r>
                              <w:rPr>
                                <w:rFonts w:ascii="Times New Roman" w:hAnsi="Times New Roman"/>
                                <w:bCs w:val="0"/>
                                <w:sz w:val="20"/>
                              </w:rPr>
                              <w:instrText xml:space="preserve"> SEQ Figure \* ARABIC </w:instrText>
                            </w:r>
                            <w:r>
                              <w:rPr>
                                <w:rFonts w:ascii="Times New Roman" w:hAnsi="Times New Roman"/>
                                <w:bCs w:val="0"/>
                                <w:sz w:val="20"/>
                              </w:rPr>
                              <w:fldChar w:fldCharType="separate"/>
                            </w:r>
                            <w:r>
                              <w:rPr>
                                <w:rFonts w:ascii="Times New Roman" w:hAnsi="Times New Roman"/>
                                <w:bCs w:val="0"/>
                                <w:noProof/>
                                <w:sz w:val="20"/>
                              </w:rPr>
                              <w:t>2</w:t>
                            </w:r>
                            <w:r>
                              <w:rPr>
                                <w:rFonts w:ascii="Times New Roman" w:hAnsi="Times New Roman"/>
                                <w:bCs w:val="0"/>
                                <w:sz w:val="20"/>
                              </w:rPr>
                              <w:fldChar w:fldCharType="end"/>
                            </w:r>
                            <w:r>
                              <w:rPr>
                                <w:rFonts w:ascii="Times New Roman" w:hAnsi="Times New Roman"/>
                                <w:b w:val="0"/>
                                <w:sz w:val="20"/>
                              </w:rPr>
                              <w:t xml:space="preserve">: Original vs </w:t>
                            </w:r>
                            <w:proofErr w:type="spellStart"/>
                            <w:r>
                              <w:rPr>
                                <w:rFonts w:ascii="Times New Roman" w:hAnsi="Times New Roman"/>
                                <w:b w:val="0"/>
                                <w:sz w:val="20"/>
                              </w:rPr>
                              <w:t>threshcropped</w:t>
                            </w:r>
                            <w:proofErr w:type="spellEnd"/>
                            <w:r>
                              <w:rPr>
                                <w:rFonts w:ascii="Times New Roman" w:hAnsi="Times New Roman"/>
                                <w:b w:val="0"/>
                                <w:sz w:val="20"/>
                              </w:rPr>
                              <w:t xml:space="preserve"> beetles. The column label indicates whether the beetles are marked or unmarked. The first row consists of original images and the second consists of </w:t>
                            </w:r>
                            <w:proofErr w:type="spellStart"/>
                            <w:r>
                              <w:rPr>
                                <w:rFonts w:ascii="Times New Roman" w:hAnsi="Times New Roman"/>
                                <w:b w:val="0"/>
                                <w:sz w:val="20"/>
                              </w:rPr>
                              <w:t>threshcropped</w:t>
                            </w:r>
                            <w:proofErr w:type="spellEnd"/>
                            <w:r>
                              <w:rPr>
                                <w:rFonts w:ascii="Times New Roman" w:hAnsi="Times New Roman"/>
                                <w:b w:val="0"/>
                                <w:sz w:val="20"/>
                              </w:rPr>
                              <w:t xml:space="preserve"> versions of the same images.</w:t>
                            </w:r>
                          </w:p>
                        </w:txbxContent>
                      </wps:txbx>
                      <wps:bodyPr rot="0" vert="horz" wrap="square" lIns="0" tIns="0" rIns="0" bIns="0" anchor="t" anchorCtr="0" upright="1">
                        <a:spAutoFit/>
                      </wps:bodyPr>
                    </wps:wsp>
                  </a:graphicData>
                </a:graphic>
              </wp:inline>
            </w:drawing>
          </mc:Choice>
          <mc:Fallback>
            <w:pict>
              <v:shapetype w14:anchorId="16DA3191" id="_x0000_t202" coordsize="21600,21600" o:spt="202" path="m,l,21600r21600,l21600,xe">
                <v:stroke joinstyle="miter"/>
                <v:path gradientshapeok="t" o:connecttype="rect"/>
              </v:shapetype>
              <v:shape id="Text Box 11" o:spid="_x0000_s1026" type="#_x0000_t202" style="width:468pt;height:4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" stroked="f">
                <v:textbox style="mso-fit-shape-to-text:t" inset="0,0,0,0">
                  <w:txbxContent>
                    <w:p w14:paraId="1021A1DB" w14:textId="77777777" w:rsidR="00851D68" w:rsidRDefault="00851D68" w:rsidP="00851D68">
                      <w:pPr>
                        <w:pStyle w:val="Caption"/>
                        <w:rPr>
                          <w:rFonts w:ascii="Times New Roman" w:eastAsiaTheme="majorEastAsia" w:hAnsi="Times New Roman" w:cs="Times New Roman"/>
                          <w:b w:val="0"/>
                          <w:noProof/>
                          <w:sz w:val="20"/>
                          <w:szCs w:val="24"/>
                        </w:rPr>
                      </w:pPr>
                      <w:r>
                        <w:rPr>
                          <w:rFonts w:ascii="Times New Roman" w:hAnsi="Times New Roman"/>
                          <w:bCs w:val="0"/>
                          <w:sz w:val="20"/>
                        </w:rPr>
                        <w:t xml:space="preserve">Figure </w:t>
                      </w:r>
                      <w:r>
                        <w:rPr>
                          <w:rFonts w:ascii="Times New Roman" w:hAnsi="Times New Roman"/>
                          <w:bCs w:val="0"/>
                          <w:sz w:val="20"/>
                        </w:rPr>
                        <w:fldChar w:fldCharType="begin"/>
                      </w:r>
                      <w:r>
                        <w:rPr>
                          <w:rFonts w:ascii="Times New Roman" w:hAnsi="Times New Roman"/>
                          <w:bCs w:val="0"/>
                          <w:sz w:val="20"/>
                        </w:rPr>
                        <w:instrText xml:space="preserve"> SEQ Figure \* ARABIC </w:instrText>
                      </w:r>
                      <w:r>
                        <w:rPr>
                          <w:rFonts w:ascii="Times New Roman" w:hAnsi="Times New Roman"/>
                          <w:bCs w:val="0"/>
                          <w:sz w:val="20"/>
                        </w:rPr>
                        <w:fldChar w:fldCharType="separate"/>
                      </w:r>
                      <w:r>
                        <w:rPr>
                          <w:rFonts w:ascii="Times New Roman" w:hAnsi="Times New Roman"/>
                          <w:bCs w:val="0"/>
                          <w:noProof/>
                          <w:sz w:val="20"/>
                        </w:rPr>
                        <w:t>2</w:t>
                      </w:r>
                      <w:r>
                        <w:rPr>
                          <w:rFonts w:ascii="Times New Roman" w:hAnsi="Times New Roman"/>
                          <w:bCs w:val="0"/>
                          <w:sz w:val="20"/>
                        </w:rPr>
                        <w:fldChar w:fldCharType="end"/>
                      </w:r>
                      <w:r>
                        <w:rPr>
                          <w:rFonts w:ascii="Times New Roman" w:hAnsi="Times New Roman"/>
                          <w:b w:val="0"/>
                          <w:sz w:val="20"/>
                        </w:rPr>
                        <w:t xml:space="preserve">: Original vs </w:t>
                      </w:r>
                      <w:proofErr w:type="spellStart"/>
                      <w:r>
                        <w:rPr>
                          <w:rFonts w:ascii="Times New Roman" w:hAnsi="Times New Roman"/>
                          <w:b w:val="0"/>
                          <w:sz w:val="20"/>
                        </w:rPr>
                        <w:t>threshcropped</w:t>
                      </w:r>
                      <w:proofErr w:type="spellEnd"/>
                      <w:r>
                        <w:rPr>
                          <w:rFonts w:ascii="Times New Roman" w:hAnsi="Times New Roman"/>
                          <w:b w:val="0"/>
                          <w:sz w:val="20"/>
                        </w:rPr>
                        <w:t xml:space="preserve"> beetles. The column label indicates whether the beetles are marked or unmarked. The first row consists of original images and the second consists of </w:t>
                      </w:r>
                      <w:proofErr w:type="spellStart"/>
                      <w:r>
                        <w:rPr>
                          <w:rFonts w:ascii="Times New Roman" w:hAnsi="Times New Roman"/>
                          <w:b w:val="0"/>
                          <w:sz w:val="20"/>
                        </w:rPr>
                        <w:t>threshcropped</w:t>
                      </w:r>
                      <w:proofErr w:type="spellEnd"/>
                      <w:r>
                        <w:rPr>
                          <w:rFonts w:ascii="Times New Roman" w:hAnsi="Times New Roman"/>
                          <w:b w:val="0"/>
                          <w:sz w:val="20"/>
                        </w:rPr>
                        <w:t xml:space="preserve"> versions of the same images.</w:t>
                      </w:r>
                    </w:p>
                  </w:txbxContent>
                </v:textbox>
                <w10:anchorlock/>
              </v:shape>
            </w:pict>
          </mc:Fallback>
        </mc:AlternateContent>
      </w:r>
      <w:r>
        <w:rPr>
          <w:b w:val="0"/>
          <w:bCs w:val="0"/>
          <w:color w:val="auto"/>
        </w:rPr>
        <w:br/>
      </w:r>
    </w:p>
    <w:p w14:paraId="63559A29" w14:textId="77777777" w:rsidR="00851D68" w:rsidRDefault="00851D68" w:rsidP="00851D68">
      <w:pPr>
        <w:pStyle w:val="Style1"/>
        <w:numPr>
          <w:ilvl w:val="0"/>
          <w:numId w:val="0"/>
        </w:numPr>
        <w:ind w:left="360"/>
        <w:jc w:val="left"/>
        <w:rPr>
          <w:color w:val="auto"/>
        </w:rPr>
      </w:pPr>
      <w:r>
        <w:rPr>
          <w:caps/>
        </w:rPr>
        <w:t xml:space="preserve">2.2.3 OPTIMIZATION PROCESS </w:t>
      </w:r>
      <w:r>
        <w:rPr>
          <w:caps/>
        </w:rPr>
        <w:br/>
      </w:r>
      <w:r>
        <w:rPr>
          <w:b w:val="0"/>
          <w:bCs w:val="0"/>
          <w:color w:val="auto"/>
        </w:rPr>
        <w:t xml:space="preserve">We split each dataset into training and validation sets with an 80-20 ratio. We summarize how the data is split up in Figure 3. </w:t>
      </w:r>
    </w:p>
    <w:p w14:paraId="660812AD" w14:textId="62C67533" w:rsidR="00851D68" w:rsidRDefault="00851D68" w:rsidP="00851D68">
      <w:pPr>
        <w:pStyle w:val="Style1"/>
        <w:numPr>
          <w:ilvl w:val="0"/>
          <w:numId w:val="0"/>
        </w:numPr>
        <w:ind w:left="360"/>
        <w:jc w:val="left"/>
        <w:rPr>
          <w:b w:val="0"/>
          <w:bCs w:val="0"/>
          <w:color w:val="auto"/>
        </w:rPr>
        <w:pPrChange w:id="24" w:author="Unknown" w:date="2022-03-27T16:52:00Z">
          <w:pPr>
            <w:pStyle w:val="Style1"/>
            <w:ind w:left="360"/>
          </w:pPr>
        </w:pPrChange>
      </w:pPr>
      <w:r>
        <w:rPr>
          <w:b w:val="0"/>
          <w:bCs w:val="0"/>
          <w:color w:val="auto"/>
        </w:rPr>
        <w:t xml:space="preserve">We train Resnet50 and various </w:t>
      </w:r>
      <w:proofErr w:type="spellStart"/>
      <w:r>
        <w:rPr>
          <w:b w:val="0"/>
          <w:bCs w:val="0"/>
          <w:color w:val="auto"/>
        </w:rPr>
        <w:t>EfficientNet</w:t>
      </w:r>
      <w:proofErr w:type="spellEnd"/>
      <w:r>
        <w:rPr>
          <w:b w:val="0"/>
          <w:bCs w:val="0"/>
          <w:color w:val="auto"/>
        </w:rPr>
        <w:t xml:space="preserve"> models on both original and </w:t>
      </w:r>
      <w:proofErr w:type="spellStart"/>
      <w:r>
        <w:rPr>
          <w:b w:val="0"/>
          <w:bCs w:val="0"/>
          <w:color w:val="auto"/>
        </w:rPr>
        <w:t>threshcropped</w:t>
      </w:r>
      <w:proofErr w:type="spellEnd"/>
      <w:r>
        <w:rPr>
          <w:b w:val="0"/>
          <w:bCs w:val="0"/>
          <w:color w:val="auto"/>
        </w:rPr>
        <w:t xml:space="preserve"> datasets while keeping all variable parameters and preprocessing functions that go into the algorithm the same. More precisely, we</w:t>
      </w:r>
      <w:r>
        <w:rPr>
          <w:color w:val="auto"/>
        </w:rPr>
        <w:t xml:space="preserve"> </w:t>
      </w:r>
      <w:r>
        <w:rPr>
          <w:b w:val="0"/>
          <w:bCs w:val="0"/>
          <w:color w:val="auto"/>
        </w:rPr>
        <w:t xml:space="preserve">train models written using </w:t>
      </w:r>
      <w:proofErr w:type="spellStart"/>
      <w:r>
        <w:rPr>
          <w:b w:val="0"/>
          <w:bCs w:val="0"/>
          <w:i/>
          <w:iCs/>
          <w:color w:val="auto"/>
        </w:rPr>
        <w:t>ResNet</w:t>
      </w:r>
      <w:proofErr w:type="spellEnd"/>
      <w:r>
        <w:rPr>
          <w:b w:val="0"/>
          <w:bCs w:val="0"/>
          <w:i/>
          <w:iCs/>
          <w:color w:val="auto"/>
        </w:rPr>
        <w:t xml:space="preserve"> 50, </w:t>
      </w:r>
      <w:proofErr w:type="spellStart"/>
      <w:r>
        <w:rPr>
          <w:b w:val="0"/>
          <w:bCs w:val="0"/>
          <w:i/>
          <w:iCs/>
          <w:color w:val="auto"/>
        </w:rPr>
        <w:t>EfficientNet</w:t>
      </w:r>
      <w:proofErr w:type="spellEnd"/>
      <w:r>
        <w:rPr>
          <w:b w:val="0"/>
          <w:bCs w:val="0"/>
          <w:i/>
          <w:iCs/>
          <w:color w:val="auto"/>
        </w:rPr>
        <w:t xml:space="preserve"> B0, </w:t>
      </w:r>
      <w:proofErr w:type="spellStart"/>
      <w:r>
        <w:rPr>
          <w:b w:val="0"/>
          <w:bCs w:val="0"/>
          <w:i/>
          <w:iCs/>
          <w:color w:val="auto"/>
        </w:rPr>
        <w:t>EfficientNet</w:t>
      </w:r>
      <w:proofErr w:type="spellEnd"/>
      <w:r>
        <w:rPr>
          <w:b w:val="0"/>
          <w:bCs w:val="0"/>
          <w:i/>
          <w:iCs/>
          <w:color w:val="auto"/>
        </w:rPr>
        <w:t xml:space="preserve"> B3, </w:t>
      </w:r>
      <w:r>
        <w:rPr>
          <w:b w:val="0"/>
          <w:bCs w:val="0"/>
          <w:color w:val="auto"/>
        </w:rPr>
        <w:t>and</w:t>
      </w:r>
      <w:r>
        <w:rPr>
          <w:b w:val="0"/>
          <w:bCs w:val="0"/>
          <w:i/>
          <w:iCs/>
          <w:color w:val="auto"/>
        </w:rPr>
        <w:t xml:space="preserve"> </w:t>
      </w:r>
      <w:proofErr w:type="spellStart"/>
      <w:r>
        <w:rPr>
          <w:b w:val="0"/>
          <w:bCs w:val="0"/>
          <w:i/>
          <w:iCs/>
          <w:color w:val="auto"/>
        </w:rPr>
        <w:t>EfficientNet</w:t>
      </w:r>
      <w:proofErr w:type="spellEnd"/>
      <w:r>
        <w:rPr>
          <w:b w:val="0"/>
          <w:bCs w:val="0"/>
          <w:i/>
          <w:iCs/>
          <w:color w:val="auto"/>
        </w:rPr>
        <w:t xml:space="preserve"> B7</w:t>
      </w:r>
      <w:r>
        <w:rPr>
          <w:b w:val="0"/>
          <w:bCs w:val="0"/>
          <w:color w:val="auto"/>
        </w:rPr>
        <w:t xml:space="preserve"> on both the original and </w:t>
      </w:r>
      <w:proofErr w:type="spellStart"/>
      <w:r>
        <w:rPr>
          <w:b w:val="0"/>
          <w:bCs w:val="0"/>
          <w:color w:val="auto"/>
        </w:rPr>
        <w:t>threshcropped</w:t>
      </w:r>
      <w:proofErr w:type="spellEnd"/>
      <w:r>
        <w:rPr>
          <w:b w:val="0"/>
          <w:bCs w:val="0"/>
          <w:color w:val="auto"/>
        </w:rPr>
        <w:t xml:space="preserve"> datasets. We record the time taken, validation accuracy, and </w:t>
      </w:r>
      <m:oMath>
        <m:sSub>
          <m:sSubPr>
            <m:ctrlPr>
              <w:rPr>
                <w:rFonts w:ascii="Cambria Math" w:hAnsi="Cambria Math"/>
                <w:i/>
              </w:rPr>
            </m:ctrlPr>
          </m:sSubPr>
          <m:e>
            <m:r>
              <m:rPr>
                <m:sty m:val="bi"/>
              </m:rPr>
              <w:rPr>
                <w:rFonts w:ascii="Cambria Math" w:hAnsi="Cambria Math"/>
                <w:color w:val="auto"/>
              </w:rPr>
              <m:t>F</m:t>
            </m:r>
          </m:e>
          <m:sub>
            <m:r>
              <m:rPr>
                <m:sty m:val="bi"/>
              </m:rPr>
              <w:rPr>
                <w:rFonts w:ascii="Cambria Math" w:hAnsi="Cambria Math"/>
                <w:color w:val="auto"/>
              </w:rPr>
              <m:t>1</m:t>
            </m:r>
          </m:sub>
        </m:sSub>
      </m:oMath>
      <w:r>
        <w:rPr>
          <w:b w:val="0"/>
          <w:bCs w:val="0"/>
          <w:color w:val="auto"/>
        </w:rPr>
        <w:t xml:space="preserve"> score based on the validation dataset. A </w:t>
      </w:r>
      <w:r>
        <w:rPr>
          <w:b w:val="0"/>
          <w:bCs w:val="0"/>
          <w:color w:val="auto"/>
        </w:rPr>
        <w:lastRenderedPageBreak/>
        <w:t xml:space="preserve">member of our group classified the original images based on naked eye observations. We call this model the </w:t>
      </w:r>
      <w:r>
        <w:rPr>
          <w:b w:val="0"/>
          <w:bCs w:val="0"/>
          <w:i/>
          <w:iCs/>
          <w:color w:val="auto"/>
        </w:rPr>
        <w:t>human classifier</w:t>
      </w:r>
      <w:r>
        <w:rPr>
          <w:b w:val="0"/>
          <w:bCs w:val="0"/>
          <w:color w:val="auto"/>
        </w:rPr>
        <w:t xml:space="preserve"> and calculate the accuracy and </w:t>
      </w:r>
      <m:oMath>
        <m:sSub>
          <m:sSubPr>
            <m:ctrlPr>
              <w:rPr>
                <w:rFonts w:ascii="Cambria Math" w:hAnsi="Cambria Math"/>
                <w:i/>
              </w:rPr>
            </m:ctrlPr>
          </m:sSubPr>
          <m:e>
            <m:r>
              <w:rPr>
                <w:rFonts w:ascii="Cambria Math" w:hAnsi="Cambria Math"/>
                <w:color w:val="auto"/>
              </w:rPr>
              <m:t>F</m:t>
            </m:r>
          </m:e>
          <m:sub>
            <m:r>
              <w:rPr>
                <w:rFonts w:ascii="Cambria Math" w:hAnsi="Cambria Math"/>
                <w:color w:val="auto"/>
              </w:rPr>
              <m:t>1</m:t>
            </m:r>
          </m:sub>
        </m:sSub>
      </m:oMath>
      <w:r>
        <w:rPr>
          <w:b w:val="0"/>
          <w:bCs w:val="0"/>
          <w:color w:val="auto"/>
        </w:rPr>
        <w:t xml:space="preserve"> score of the human classification on the same validation dataset. This concludes part I of our tests to find the best way to classify these images. </w:t>
      </w:r>
    </w:p>
    <w:p w14:paraId="5EC15362" w14:textId="77777777" w:rsidR="00851D68" w:rsidRDefault="00851D68" w:rsidP="00851D68">
      <w:pPr>
        <w:pStyle w:val="Style1"/>
        <w:numPr>
          <w:ilvl w:val="0"/>
          <w:numId w:val="0"/>
        </w:numPr>
        <w:ind w:left="360"/>
        <w:jc w:val="left"/>
        <w:rPr>
          <w:b w:val="0"/>
          <w:sz w:val="20"/>
        </w:rPr>
      </w:pPr>
      <w:r>
        <w:rPr>
          <w:b w:val="0"/>
          <w:bCs w:val="0"/>
          <w:color w:val="auto"/>
        </w:rPr>
        <w:t xml:space="preserve">In part II, to start, we pick the model with the highest </w:t>
      </w:r>
      <m:oMath>
        <m:sSub>
          <m:sSubPr>
            <m:ctrlPr>
              <w:rPr>
                <w:rFonts w:ascii="Cambria Math" w:hAnsi="Cambria Math"/>
                <w:i/>
              </w:rPr>
            </m:ctrlPr>
          </m:sSubPr>
          <m:e>
            <m:r>
              <w:rPr>
                <w:rFonts w:ascii="Cambria Math" w:hAnsi="Cambria Math"/>
                <w:color w:val="auto"/>
              </w:rPr>
              <m:t>F</m:t>
            </m:r>
          </m:e>
          <m:sub>
            <m:r>
              <w:rPr>
                <w:rFonts w:ascii="Cambria Math" w:hAnsi="Cambria Math"/>
                <w:color w:val="auto"/>
              </w:rPr>
              <m:t>1</m:t>
            </m:r>
          </m:sub>
        </m:sSub>
      </m:oMath>
      <w:r>
        <w:rPr>
          <w:b w:val="0"/>
          <w:bCs w:val="0"/>
          <w:color w:val="auto"/>
        </w:rPr>
        <w:t xml:space="preserve"> score from part I. We vary two parameters – image size and batch size in </w:t>
      </w:r>
      <w:proofErr w:type="gramStart"/>
      <w:r>
        <w:rPr>
          <w:b w:val="0"/>
          <w:bCs w:val="0"/>
          <w:color w:val="auto"/>
        </w:rPr>
        <w:t>the this</w:t>
      </w:r>
      <w:proofErr w:type="gramEnd"/>
      <w:r>
        <w:rPr>
          <w:b w:val="0"/>
          <w:bCs w:val="0"/>
          <w:color w:val="auto"/>
        </w:rPr>
        <w:t xml:space="preserve"> algorithm for both original and threshcropped images. We include both kinds of dataset irrespective of which one did better in part I because we wish to see if we can get better or comparable metrics without needing to generate a </w:t>
      </w:r>
      <w:proofErr w:type="spellStart"/>
      <w:r>
        <w:rPr>
          <w:b w:val="0"/>
          <w:bCs w:val="0"/>
          <w:color w:val="auto"/>
        </w:rPr>
        <w:t>threshcropped</w:t>
      </w:r>
      <w:proofErr w:type="spellEnd"/>
      <w:r>
        <w:rPr>
          <w:b w:val="0"/>
          <w:bCs w:val="0"/>
          <w:color w:val="auto"/>
        </w:rPr>
        <w:t xml:space="preserve"> dataset. We obtain the accuracy and </w:t>
      </w:r>
      <m:oMath>
        <m:sSub>
          <m:sSubPr>
            <m:ctrlPr>
              <w:rPr>
                <w:rFonts w:ascii="Cambria Math" w:hAnsi="Cambria Math"/>
                <w:i/>
              </w:rPr>
            </m:ctrlPr>
          </m:sSubPr>
          <m:e>
            <m:r>
              <w:rPr>
                <w:rFonts w:ascii="Cambria Math" w:hAnsi="Cambria Math"/>
                <w:color w:val="auto"/>
              </w:rPr>
              <m:t>F</m:t>
            </m:r>
          </m:e>
          <m:sub>
            <m:r>
              <w:rPr>
                <w:rFonts w:ascii="Cambria Math" w:hAnsi="Cambria Math"/>
                <w:color w:val="auto"/>
              </w:rPr>
              <m:t>1</m:t>
            </m:r>
          </m:sub>
        </m:sSub>
      </m:oMath>
      <w:r>
        <w:rPr>
          <w:b w:val="0"/>
          <w:bCs w:val="0"/>
          <w:color w:val="auto"/>
        </w:rPr>
        <w:t xml:space="preserve"> score calculated on the validation dataset for each iteration. </w:t>
      </w:r>
    </w:p>
    <w:p w14:paraId="39A8BCF4" w14:textId="77777777" w:rsidR="00851D68" w:rsidRDefault="00851D68" w:rsidP="00851D68">
      <w:pPr>
        <w:pStyle w:val="Style1"/>
        <w:numPr>
          <w:ilvl w:val="0"/>
          <w:numId w:val="0"/>
        </w:numPr>
        <w:ind w:left="360"/>
        <w:jc w:val="left"/>
        <w:rPr>
          <w:b w:val="0"/>
          <w:bCs w:val="0"/>
          <w:color w:val="auto"/>
        </w:rPr>
      </w:pPr>
    </w:p>
    <w:p w14:paraId="1965BB21" w14:textId="442B32D6" w:rsidR="00851D68" w:rsidRDefault="00851D68" w:rsidP="00851D68">
      <w:pPr>
        <w:pStyle w:val="Style1"/>
        <w:numPr>
          <w:ilvl w:val="0"/>
          <w:numId w:val="0"/>
        </w:numPr>
        <w:rPr>
          <w:caps/>
        </w:rPr>
      </w:pPr>
      <w:ins w:id="25" w:author="Mishty Ray" w:date="2022-03-27T16:35:00Z">
        <w:r>
          <w:rPr>
            <w:b w:val="0"/>
            <w:noProof/>
            <w:color w:val="FF0000"/>
          </w:rPr>
          <w:drawing>
            <wp:inline distT="0" distB="0" distL="0" distR="0" wp14:anchorId="5DC944F1" wp14:editId="738804C0">
              <wp:extent cx="5943600" cy="1497330"/>
              <wp:effectExtent l="0" t="0" r="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97330"/>
                      </a:xfrm>
                      <a:prstGeom prst="rect">
                        <a:avLst/>
                      </a:prstGeom>
                      <a:noFill/>
                      <a:ln>
                        <a:noFill/>
                      </a:ln>
                    </pic:spPr>
                  </pic:pic>
                </a:graphicData>
              </a:graphic>
            </wp:inline>
          </w:drawing>
        </w:r>
      </w:ins>
    </w:p>
    <w:p w14:paraId="6EC89656" w14:textId="74C4A9C0" w:rsidR="00851D68" w:rsidRDefault="00851D68" w:rsidP="00851D68">
      <w:pPr>
        <w:pStyle w:val="Style1"/>
        <w:numPr>
          <w:ilvl w:val="0"/>
          <w:numId w:val="0"/>
        </w:numPr>
        <w:jc w:val="left"/>
        <w:rPr>
          <w:caps/>
        </w:rPr>
      </w:pPr>
      <w:r>
        <w:rPr>
          <w:noProof/>
        </w:rPr>
        <mc:AlternateContent>
          <mc:Choice Requires="wps">
            <w:drawing>
              <wp:inline distT="0" distB="0" distL="0" distR="0" wp14:anchorId="4BAC365C" wp14:editId="2BC30C89">
                <wp:extent cx="5943600" cy="530860"/>
                <wp:effectExtent l="0" t="0" r="0" b="254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B0935" w14:textId="77777777" w:rsidR="00851D68" w:rsidRDefault="00851D68" w:rsidP="00851D68">
                            <w:pPr>
                              <w:pStyle w:val="Caption"/>
                              <w:rPr>
                                <w:rFonts w:ascii="Times New Roman" w:eastAsiaTheme="majorEastAsia" w:hAnsi="Times New Roman" w:cs="Times New Roman"/>
                                <w:b w:val="0"/>
                                <w:bCs w:val="0"/>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b w:val="0"/>
                                <w:bCs w:val="0"/>
                                <w:sz w:val="24"/>
                                <w:szCs w:val="24"/>
                              </w:rPr>
                              <w:t xml:space="preserve"> The entire original dataset (757 images) is split into training dataset (605 images) and validation dataset (152 images). The figure shows the comparison of number of marked vs unmarked beetles in each dataset.</w:t>
                            </w:r>
                          </w:p>
                        </w:txbxContent>
                      </wps:txbx>
                      <wps:bodyPr rot="0" vert="horz" wrap="square" lIns="0" tIns="0" rIns="0" bIns="0" anchor="t" anchorCtr="0" upright="1">
                        <a:noAutofit/>
                      </wps:bodyPr>
                    </wps:wsp>
                  </a:graphicData>
                </a:graphic>
              </wp:inline>
            </w:drawing>
          </mc:Choice>
          <mc:Fallback>
            <w:pict>
              <v:shape w14:anchorId="4BAC365C" id="Text Box 10" o:spid="_x0000_s1027" type="#_x0000_t202" style="width:468pt;height: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" stroked="f">
                <v:textbox inset="0,0,0,0">
                  <w:txbxContent>
                    <w:p w14:paraId="593B0935" w14:textId="77777777" w:rsidR="00851D68" w:rsidRDefault="00851D68" w:rsidP="00851D68">
                      <w:pPr>
                        <w:pStyle w:val="Caption"/>
                        <w:rPr>
                          <w:rFonts w:ascii="Times New Roman" w:eastAsiaTheme="majorEastAsia" w:hAnsi="Times New Roman" w:cs="Times New Roman"/>
                          <w:b w:val="0"/>
                          <w:bCs w:val="0"/>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b w:val="0"/>
                          <w:bCs w:val="0"/>
                          <w:sz w:val="24"/>
                          <w:szCs w:val="24"/>
                        </w:rPr>
                        <w:t xml:space="preserve"> The entire original dataset (757 images) is split into training dataset (605 images) and validation dataset (152 images). The figure shows the comparison of number of marked vs unmarked beetles in each dataset.</w:t>
                      </w:r>
                    </w:p>
                  </w:txbxContent>
                </v:textbox>
                <w10:anchorlock/>
              </v:shape>
            </w:pict>
          </mc:Fallback>
        </mc:AlternateContent>
      </w:r>
    </w:p>
    <w:p w14:paraId="203C47AC" w14:textId="77777777" w:rsidR="00851D68" w:rsidRDefault="00851D68" w:rsidP="00851D68">
      <w:pPr>
        <w:pStyle w:val="Style1"/>
        <w:numPr>
          <w:ilvl w:val="0"/>
          <w:numId w:val="0"/>
        </w:numPr>
        <w:jc w:val="left"/>
        <w:rPr>
          <w:b w:val="0"/>
          <w:bCs w:val="0"/>
        </w:rPr>
      </w:pPr>
    </w:p>
    <w:p w14:paraId="439650A6" w14:textId="77777777" w:rsidR="00851D68" w:rsidRDefault="00851D68" w:rsidP="00851D68">
      <w:pPr>
        <w:pStyle w:val="Style1"/>
        <w:numPr>
          <w:ilvl w:val="0"/>
          <w:numId w:val="0"/>
        </w:numPr>
        <w:ind w:left="432"/>
        <w:jc w:val="left"/>
        <w:rPr>
          <w:b w:val="0"/>
          <w:bCs w:val="0"/>
          <w:color w:val="auto"/>
        </w:rPr>
      </w:pPr>
      <w:r>
        <w:rPr>
          <w:b w:val="0"/>
          <w:bCs w:val="0"/>
          <w:color w:val="auto"/>
        </w:rPr>
        <w:br/>
      </w:r>
    </w:p>
    <w:p w14:paraId="78A0CEDC" w14:textId="77777777" w:rsidR="00851D68" w:rsidRDefault="00851D68" w:rsidP="00851D68">
      <w:pPr>
        <w:pStyle w:val="Style1"/>
        <w:numPr>
          <w:ilvl w:val="0"/>
          <w:numId w:val="2"/>
        </w:numPr>
        <w:jc w:val="left"/>
        <w:rPr>
          <w:color w:val="auto"/>
        </w:rPr>
        <w:pPrChange w:id="26" w:author="Unknown" w:date="2022-03-27T17:07:00Z">
          <w:pPr>
            <w:pStyle w:val="Style1"/>
            <w:numPr>
              <w:numId w:val="4"/>
            </w:numPr>
            <w:ind w:left="1440" w:hanging="360"/>
          </w:pPr>
        </w:pPrChange>
      </w:pPr>
      <w:r>
        <w:rPr>
          <w:color w:val="auto"/>
        </w:rPr>
        <w:t>IMPLEMENTATION AND RESULTS</w:t>
      </w:r>
      <w:r>
        <w:rPr>
          <w:color w:val="auto"/>
        </w:rPr>
        <w:br/>
      </w:r>
      <w:r>
        <w:rPr>
          <w:b w:val="0"/>
          <w:bCs w:val="0"/>
          <w:color w:val="auto"/>
        </w:rPr>
        <w:t xml:space="preserve">This section </w:t>
      </w:r>
      <w:proofErr w:type="gramStart"/>
      <w:r>
        <w:rPr>
          <w:b w:val="0"/>
          <w:bCs w:val="0"/>
          <w:color w:val="auto"/>
        </w:rPr>
        <w:t>outlines</w:t>
      </w:r>
      <w:proofErr w:type="gramEnd"/>
      <w:r>
        <w:rPr>
          <w:b w:val="0"/>
          <w:bCs w:val="0"/>
          <w:color w:val="auto"/>
        </w:rPr>
        <w:t xml:space="preserve"> the results obtained after carrying out the optimization procedure explained in Section 2.2.3. </w:t>
      </w:r>
    </w:p>
    <w:p w14:paraId="4C2CD6F7" w14:textId="77777777" w:rsidR="00851D68" w:rsidRDefault="00851D68" w:rsidP="00851D68">
      <w:pPr>
        <w:pStyle w:val="Style1"/>
        <w:numPr>
          <w:ilvl w:val="0"/>
          <w:numId w:val="0"/>
        </w:numPr>
        <w:ind w:left="360"/>
        <w:jc w:val="left"/>
        <w:rPr>
          <w:b w:val="0"/>
          <w:bCs w:val="0"/>
          <w:color w:val="auto"/>
        </w:rPr>
      </w:pPr>
      <w:r>
        <w:rPr>
          <w:b w:val="0"/>
          <w:bCs w:val="0"/>
          <w:color w:val="auto"/>
        </w:rPr>
        <w:lastRenderedPageBreak/>
        <w:t xml:space="preserve">In Part I, we train different models on our training dataset and collect the performance metrics in Table 1. We see that </w:t>
      </w:r>
      <w:proofErr w:type="spellStart"/>
      <w:r>
        <w:rPr>
          <w:b w:val="0"/>
          <w:bCs w:val="0"/>
          <w:color w:val="auto"/>
        </w:rPr>
        <w:t>EfficientNet</w:t>
      </w:r>
      <w:proofErr w:type="spellEnd"/>
      <w:r>
        <w:rPr>
          <w:b w:val="0"/>
          <w:bCs w:val="0"/>
          <w:color w:val="auto"/>
        </w:rPr>
        <w:t xml:space="preserve"> B7 and </w:t>
      </w:r>
      <w:proofErr w:type="spellStart"/>
      <w:r>
        <w:rPr>
          <w:b w:val="0"/>
          <w:bCs w:val="0"/>
          <w:color w:val="auto"/>
        </w:rPr>
        <w:t>ResNet</w:t>
      </w:r>
      <w:proofErr w:type="spellEnd"/>
      <w:r>
        <w:rPr>
          <w:b w:val="0"/>
          <w:bCs w:val="0"/>
          <w:color w:val="auto"/>
        </w:rPr>
        <w:t xml:space="preserve"> 50 perform better than the human classifier when we train them on the </w:t>
      </w:r>
      <w:proofErr w:type="spellStart"/>
      <w:r>
        <w:rPr>
          <w:b w:val="0"/>
          <w:bCs w:val="0"/>
          <w:color w:val="auto"/>
        </w:rPr>
        <w:t>theshcropped</w:t>
      </w:r>
      <w:proofErr w:type="spellEnd"/>
      <w:r>
        <w:rPr>
          <w:b w:val="0"/>
          <w:bCs w:val="0"/>
          <w:color w:val="auto"/>
        </w:rPr>
        <w:t xml:space="preserve"> dataset. We note that all models perform better with the </w:t>
      </w:r>
      <w:proofErr w:type="spellStart"/>
      <w:r>
        <w:rPr>
          <w:b w:val="0"/>
          <w:bCs w:val="0"/>
          <w:color w:val="auto"/>
        </w:rPr>
        <w:t>threshcropped</w:t>
      </w:r>
      <w:proofErr w:type="spellEnd"/>
      <w:r>
        <w:rPr>
          <w:b w:val="0"/>
          <w:bCs w:val="0"/>
          <w:color w:val="auto"/>
        </w:rPr>
        <w:t xml:space="preserve"> dataset. </w:t>
      </w:r>
      <w:proofErr w:type="spellStart"/>
      <w:r>
        <w:rPr>
          <w:b w:val="0"/>
          <w:bCs w:val="0"/>
          <w:color w:val="auto"/>
        </w:rPr>
        <w:t>EfficientNet</w:t>
      </w:r>
      <w:proofErr w:type="spellEnd"/>
      <w:r>
        <w:rPr>
          <w:b w:val="0"/>
          <w:bCs w:val="0"/>
          <w:color w:val="auto"/>
        </w:rPr>
        <w:t xml:space="preserve"> B0 runs the fastest but is outperformed by the rest in other metrics. </w:t>
      </w:r>
      <w:proofErr w:type="spellStart"/>
      <w:r>
        <w:rPr>
          <w:b w:val="0"/>
          <w:bCs w:val="0"/>
          <w:color w:val="auto"/>
        </w:rPr>
        <w:t>EfficientNet</w:t>
      </w:r>
      <w:proofErr w:type="spellEnd"/>
      <w:r>
        <w:rPr>
          <w:b w:val="0"/>
          <w:bCs w:val="0"/>
          <w:color w:val="auto"/>
        </w:rPr>
        <w:t xml:space="preserve"> B3 and B7 are costly in terms of time taken to run in most cases, so we eliminate them from phase II finetuning. ResNet50 takes longer than </w:t>
      </w:r>
      <w:proofErr w:type="spellStart"/>
      <w:r>
        <w:rPr>
          <w:b w:val="0"/>
          <w:bCs w:val="0"/>
          <w:color w:val="auto"/>
        </w:rPr>
        <w:t>EfficientNet</w:t>
      </w:r>
      <w:proofErr w:type="spellEnd"/>
      <w:r>
        <w:rPr>
          <w:b w:val="0"/>
          <w:bCs w:val="0"/>
          <w:color w:val="auto"/>
        </w:rPr>
        <w:t xml:space="preserve"> </w:t>
      </w:r>
      <w:proofErr w:type="gramStart"/>
      <w:r>
        <w:rPr>
          <w:b w:val="0"/>
          <w:bCs w:val="0"/>
          <w:color w:val="auto"/>
        </w:rPr>
        <w:t>B0</w:t>
      </w:r>
      <w:proofErr w:type="gramEnd"/>
      <w:r>
        <w:rPr>
          <w:b w:val="0"/>
          <w:bCs w:val="0"/>
          <w:color w:val="auto"/>
        </w:rPr>
        <w:t xml:space="preserve"> but it produces much better accuracies and </w:t>
      </w:r>
      <m:oMath>
        <m:sSub>
          <m:sSubPr>
            <m:ctrlPr>
              <w:rPr>
                <w:rFonts w:ascii="Cambria Math" w:hAnsi="Cambria Math"/>
                <w:i/>
              </w:rPr>
            </m:ctrlPr>
          </m:sSubPr>
          <m:e>
            <m:r>
              <m:rPr>
                <m:sty m:val="bi"/>
              </m:rPr>
              <w:rPr>
                <w:rFonts w:ascii="Cambria Math" w:hAnsi="Cambria Math"/>
                <w:color w:val="auto"/>
              </w:rPr>
              <m:t>F</m:t>
            </m:r>
          </m:e>
          <m:sub>
            <m:r>
              <m:rPr>
                <m:sty m:val="bi"/>
              </m:rPr>
              <w:rPr>
                <w:rFonts w:ascii="Cambria Math" w:hAnsi="Cambria Math"/>
                <w:color w:val="auto"/>
              </w:rPr>
              <m:t>1</m:t>
            </m:r>
          </m:sub>
        </m:sSub>
        <m:r>
          <w:rPr>
            <w:rFonts w:ascii="Cambria Math" w:hAnsi="Cambria Math"/>
            <w:color w:val="auto"/>
          </w:rPr>
          <m:t xml:space="preserve"> </m:t>
        </m:r>
      </m:oMath>
      <w:r>
        <w:rPr>
          <w:b w:val="0"/>
          <w:bCs w:val="0"/>
          <w:color w:val="auto"/>
        </w:rPr>
        <w:t>scores.</w:t>
      </w:r>
    </w:p>
    <w:p w14:paraId="6F3FA41C" w14:textId="77777777" w:rsidR="00851D68" w:rsidRDefault="00851D68" w:rsidP="00851D68"/>
    <w:tbl>
      <w:tblPr>
        <w:tblStyle w:val="TableGrid"/>
        <w:tblpPr w:leftFromText="180" w:rightFromText="180" w:vertAnchor="text" w:horzAnchor="margin" w:tblpXSpec="center" w:tblpY="433"/>
        <w:tblW w:w="9350" w:type="dxa"/>
        <w:tblInd w:w="0" w:type="dxa"/>
        <w:tblLook w:val="04A0" w:firstRow="1" w:lastRow="0" w:firstColumn="1" w:lastColumn="0" w:noHBand="0" w:noVBand="1"/>
      </w:tblPr>
      <w:tblGrid>
        <w:gridCol w:w="2991"/>
        <w:gridCol w:w="1017"/>
        <w:gridCol w:w="1136"/>
        <w:gridCol w:w="1033"/>
        <w:gridCol w:w="1016"/>
        <w:gridCol w:w="1136"/>
        <w:gridCol w:w="1021"/>
      </w:tblGrid>
      <w:tr w:rsidR="00851D68" w14:paraId="0C8A6866" w14:textId="77777777" w:rsidTr="00851D68">
        <w:trPr>
          <w:trHeight w:val="229"/>
        </w:trPr>
        <w:tc>
          <w:tcPr>
            <w:tcW w:w="2991" w:type="dxa"/>
            <w:vMerge w:val="restart"/>
            <w:tcBorders>
              <w:top w:val="single" w:sz="4" w:space="0" w:color="auto"/>
              <w:left w:val="single" w:sz="4" w:space="0" w:color="auto"/>
              <w:bottom w:val="single" w:sz="4" w:space="0" w:color="auto"/>
              <w:right w:val="single" w:sz="4" w:space="0" w:color="auto"/>
            </w:tcBorders>
          </w:tcPr>
          <w:p w14:paraId="7787B2F7" w14:textId="77777777" w:rsidR="00851D68" w:rsidRDefault="00851D68">
            <w:pPr>
              <w:pStyle w:val="Style1"/>
              <w:numPr>
                <w:ilvl w:val="0"/>
                <w:numId w:val="0"/>
              </w:numPr>
              <w:jc w:val="left"/>
              <w:rPr>
                <w:color w:val="auto"/>
              </w:rPr>
            </w:pPr>
          </w:p>
          <w:p w14:paraId="2BE9A40B" w14:textId="77777777" w:rsidR="00851D68" w:rsidRDefault="00851D68">
            <w:pPr>
              <w:pStyle w:val="Style1"/>
              <w:numPr>
                <w:ilvl w:val="0"/>
                <w:numId w:val="0"/>
              </w:numPr>
              <w:jc w:val="left"/>
              <w:rPr>
                <w:color w:val="auto"/>
              </w:rPr>
            </w:pPr>
            <w:r>
              <w:rPr>
                <w:color w:val="auto"/>
              </w:rPr>
              <w:t>Model</w:t>
            </w:r>
          </w:p>
        </w:tc>
        <w:tc>
          <w:tcPr>
            <w:tcW w:w="3186" w:type="dxa"/>
            <w:gridSpan w:val="3"/>
            <w:tcBorders>
              <w:top w:val="single" w:sz="4" w:space="0" w:color="auto"/>
              <w:left w:val="single" w:sz="4" w:space="0" w:color="auto"/>
              <w:bottom w:val="single" w:sz="4" w:space="0" w:color="auto"/>
              <w:right w:val="single" w:sz="4" w:space="0" w:color="auto"/>
            </w:tcBorders>
            <w:hideMark/>
          </w:tcPr>
          <w:p w14:paraId="3D470CA4" w14:textId="77777777" w:rsidR="00851D68" w:rsidRDefault="00851D68">
            <w:pPr>
              <w:pStyle w:val="Style1"/>
              <w:numPr>
                <w:ilvl w:val="0"/>
                <w:numId w:val="0"/>
              </w:numPr>
              <w:jc w:val="left"/>
              <w:rPr>
                <w:color w:val="auto"/>
              </w:rPr>
            </w:pPr>
            <w:r>
              <w:rPr>
                <w:color w:val="auto"/>
              </w:rPr>
              <w:t>Original dataset</w:t>
            </w:r>
          </w:p>
        </w:tc>
        <w:tc>
          <w:tcPr>
            <w:tcW w:w="3173" w:type="dxa"/>
            <w:gridSpan w:val="3"/>
            <w:tcBorders>
              <w:top w:val="single" w:sz="4" w:space="0" w:color="auto"/>
              <w:left w:val="single" w:sz="4" w:space="0" w:color="auto"/>
              <w:bottom w:val="single" w:sz="4" w:space="0" w:color="auto"/>
              <w:right w:val="single" w:sz="4" w:space="0" w:color="auto"/>
            </w:tcBorders>
            <w:hideMark/>
          </w:tcPr>
          <w:p w14:paraId="69BCD6D4" w14:textId="77777777" w:rsidR="00851D68" w:rsidRDefault="00851D68">
            <w:pPr>
              <w:pStyle w:val="Style1"/>
              <w:numPr>
                <w:ilvl w:val="0"/>
                <w:numId w:val="0"/>
              </w:numPr>
              <w:jc w:val="left"/>
              <w:rPr>
                <w:color w:val="auto"/>
              </w:rPr>
            </w:pPr>
            <w:proofErr w:type="spellStart"/>
            <w:r>
              <w:rPr>
                <w:color w:val="auto"/>
              </w:rPr>
              <w:t>Threshcropped</w:t>
            </w:r>
            <w:proofErr w:type="spellEnd"/>
            <w:r>
              <w:rPr>
                <w:color w:val="auto"/>
              </w:rPr>
              <w:t xml:space="preserve"> dataset</w:t>
            </w:r>
          </w:p>
        </w:tc>
      </w:tr>
      <w:tr w:rsidR="00851D68" w14:paraId="72528C30" w14:textId="77777777" w:rsidTr="00851D68">
        <w:trPr>
          <w:trHeight w:val="2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D3BB51" w14:textId="77777777" w:rsidR="00851D68" w:rsidRDefault="00851D68">
            <w:pPr>
              <w:spacing w:line="240" w:lineRule="auto"/>
              <w:rPr>
                <w:rFonts w:ascii="Times New Roman" w:eastAsiaTheme="majorEastAsia" w:hAnsi="Times New Roman" w:cs="Times New Roman"/>
                <w:b/>
                <w:bCs/>
                <w:sz w:val="24"/>
                <w:szCs w:val="24"/>
              </w:rPr>
            </w:pPr>
          </w:p>
        </w:tc>
        <w:tc>
          <w:tcPr>
            <w:tcW w:w="1017" w:type="dxa"/>
            <w:tcBorders>
              <w:top w:val="single" w:sz="4" w:space="0" w:color="auto"/>
              <w:left w:val="single" w:sz="4" w:space="0" w:color="auto"/>
              <w:bottom w:val="single" w:sz="4" w:space="0" w:color="auto"/>
              <w:right w:val="single" w:sz="4" w:space="0" w:color="auto"/>
            </w:tcBorders>
            <w:hideMark/>
          </w:tcPr>
          <w:p w14:paraId="39C5D6FC" w14:textId="77777777" w:rsidR="00851D68" w:rsidRDefault="00851D68">
            <w:pPr>
              <w:pStyle w:val="Style1"/>
              <w:numPr>
                <w:ilvl w:val="0"/>
                <w:numId w:val="0"/>
              </w:numPr>
              <w:jc w:val="left"/>
              <w:rPr>
                <w:b w:val="0"/>
                <w:bCs w:val="0"/>
                <w:color w:val="auto"/>
              </w:rPr>
            </w:pPr>
            <w:r>
              <w:rPr>
                <w:b w:val="0"/>
                <w:bCs w:val="0"/>
                <w:color w:val="auto"/>
              </w:rPr>
              <w:t>Time (min)</w:t>
            </w:r>
          </w:p>
        </w:tc>
        <w:tc>
          <w:tcPr>
            <w:tcW w:w="1136" w:type="dxa"/>
            <w:tcBorders>
              <w:top w:val="single" w:sz="4" w:space="0" w:color="auto"/>
              <w:left w:val="single" w:sz="4" w:space="0" w:color="auto"/>
              <w:bottom w:val="single" w:sz="4" w:space="0" w:color="auto"/>
              <w:right w:val="single" w:sz="4" w:space="0" w:color="auto"/>
            </w:tcBorders>
            <w:hideMark/>
          </w:tcPr>
          <w:p w14:paraId="75D5631A" w14:textId="77777777" w:rsidR="00851D68" w:rsidRDefault="00851D68">
            <w:pPr>
              <w:pStyle w:val="Style1"/>
              <w:numPr>
                <w:ilvl w:val="0"/>
                <w:numId w:val="0"/>
              </w:numPr>
              <w:jc w:val="left"/>
              <w:rPr>
                <w:b w:val="0"/>
                <w:bCs w:val="0"/>
                <w:color w:val="auto"/>
              </w:rPr>
            </w:pPr>
            <w:r>
              <w:rPr>
                <w:b w:val="0"/>
                <w:bCs w:val="0"/>
                <w:color w:val="auto"/>
              </w:rPr>
              <w:t>Accuracy (%)</w:t>
            </w:r>
          </w:p>
        </w:tc>
        <w:tc>
          <w:tcPr>
            <w:tcW w:w="1033" w:type="dxa"/>
            <w:tcBorders>
              <w:top w:val="single" w:sz="4" w:space="0" w:color="auto"/>
              <w:left w:val="single" w:sz="4" w:space="0" w:color="auto"/>
              <w:bottom w:val="single" w:sz="4" w:space="0" w:color="auto"/>
              <w:right w:val="single" w:sz="4" w:space="0" w:color="auto"/>
            </w:tcBorders>
            <w:hideMark/>
          </w:tcPr>
          <w:p w14:paraId="1647C952" w14:textId="77777777" w:rsidR="00851D68" w:rsidRDefault="00851D68">
            <w:pPr>
              <w:pStyle w:val="Style1"/>
              <w:numPr>
                <w:ilvl w:val="0"/>
                <w:numId w:val="0"/>
              </w:numPr>
              <w:jc w:val="left"/>
              <w:rPr>
                <w:b w:val="0"/>
                <w:bCs w:val="0"/>
                <w:color w:val="auto"/>
              </w:rPr>
            </w:pPr>
            <m:oMath>
              <m:sSub>
                <m:sSubPr>
                  <m:ctrlPr>
                    <w:rPr>
                      <w:rFonts w:ascii="Cambria Math" w:hAnsi="Cambria Math"/>
                      <w:i/>
                    </w:rPr>
                  </m:ctrlPr>
                </m:sSubPr>
                <m:e>
                  <m:r>
                    <m:rPr>
                      <m:sty m:val="bi"/>
                    </m:rPr>
                    <w:rPr>
                      <w:rFonts w:ascii="Cambria Math" w:hAnsi="Cambria Math"/>
                      <w:color w:val="auto"/>
                    </w:rPr>
                    <m:t>F</m:t>
                  </m:r>
                </m:e>
                <m:sub>
                  <m:r>
                    <m:rPr>
                      <m:sty m:val="bi"/>
                    </m:rPr>
                    <w:rPr>
                      <w:rFonts w:ascii="Cambria Math" w:hAnsi="Cambria Math"/>
                      <w:color w:val="auto"/>
                    </w:rPr>
                    <m:t>1</m:t>
                  </m:r>
                </m:sub>
              </m:sSub>
            </m:oMath>
            <w:r>
              <w:rPr>
                <w:b w:val="0"/>
                <w:bCs w:val="0"/>
                <w:color w:val="auto"/>
              </w:rPr>
              <w:t>score</w:t>
            </w:r>
          </w:p>
          <w:p w14:paraId="5B02FF6B" w14:textId="77777777" w:rsidR="00851D68" w:rsidRDefault="00851D68">
            <w:pPr>
              <w:pStyle w:val="Style1"/>
              <w:numPr>
                <w:ilvl w:val="0"/>
                <w:numId w:val="0"/>
              </w:numPr>
              <w:jc w:val="left"/>
              <w:rPr>
                <w:b w:val="0"/>
                <w:bCs w:val="0"/>
                <w:color w:val="auto"/>
              </w:rPr>
            </w:pPr>
            <w:r>
              <w:rPr>
                <w:b w:val="0"/>
                <w:bCs w:val="0"/>
                <w:color w:val="auto"/>
              </w:rPr>
              <w:t>(%)</w:t>
            </w:r>
          </w:p>
        </w:tc>
        <w:tc>
          <w:tcPr>
            <w:tcW w:w="1016" w:type="dxa"/>
            <w:tcBorders>
              <w:top w:val="single" w:sz="4" w:space="0" w:color="auto"/>
              <w:left w:val="single" w:sz="4" w:space="0" w:color="auto"/>
              <w:bottom w:val="single" w:sz="4" w:space="0" w:color="auto"/>
              <w:right w:val="single" w:sz="4" w:space="0" w:color="auto"/>
            </w:tcBorders>
            <w:hideMark/>
          </w:tcPr>
          <w:p w14:paraId="1D0D814B" w14:textId="77777777" w:rsidR="00851D68" w:rsidRDefault="00851D68">
            <w:pPr>
              <w:pStyle w:val="Style1"/>
              <w:numPr>
                <w:ilvl w:val="0"/>
                <w:numId w:val="0"/>
              </w:numPr>
              <w:jc w:val="left"/>
              <w:rPr>
                <w:color w:val="auto"/>
              </w:rPr>
            </w:pPr>
            <w:r>
              <w:rPr>
                <w:b w:val="0"/>
                <w:bCs w:val="0"/>
                <w:color w:val="auto"/>
              </w:rPr>
              <w:t>Time (min)</w:t>
            </w:r>
          </w:p>
        </w:tc>
        <w:tc>
          <w:tcPr>
            <w:tcW w:w="1136" w:type="dxa"/>
            <w:tcBorders>
              <w:top w:val="single" w:sz="4" w:space="0" w:color="auto"/>
              <w:left w:val="single" w:sz="4" w:space="0" w:color="auto"/>
              <w:bottom w:val="single" w:sz="4" w:space="0" w:color="auto"/>
              <w:right w:val="single" w:sz="4" w:space="0" w:color="auto"/>
            </w:tcBorders>
            <w:hideMark/>
          </w:tcPr>
          <w:p w14:paraId="2A25D06C" w14:textId="77777777" w:rsidR="00851D68" w:rsidRDefault="00851D68">
            <w:pPr>
              <w:pStyle w:val="Style1"/>
              <w:numPr>
                <w:ilvl w:val="0"/>
                <w:numId w:val="0"/>
              </w:numPr>
              <w:jc w:val="left"/>
              <w:rPr>
                <w:color w:val="auto"/>
              </w:rPr>
            </w:pPr>
            <w:r>
              <w:rPr>
                <w:b w:val="0"/>
                <w:bCs w:val="0"/>
                <w:color w:val="auto"/>
              </w:rPr>
              <w:t>Accuracy (%)</w:t>
            </w:r>
          </w:p>
        </w:tc>
        <w:tc>
          <w:tcPr>
            <w:tcW w:w="1021" w:type="dxa"/>
            <w:tcBorders>
              <w:top w:val="single" w:sz="4" w:space="0" w:color="auto"/>
              <w:left w:val="single" w:sz="4" w:space="0" w:color="auto"/>
              <w:bottom w:val="single" w:sz="4" w:space="0" w:color="auto"/>
              <w:right w:val="single" w:sz="4" w:space="0" w:color="auto"/>
            </w:tcBorders>
            <w:hideMark/>
          </w:tcPr>
          <w:p w14:paraId="07B97F3A" w14:textId="77777777" w:rsidR="00851D68" w:rsidRDefault="00851D68">
            <w:pPr>
              <w:pStyle w:val="Style1"/>
              <w:numPr>
                <w:ilvl w:val="0"/>
                <w:numId w:val="0"/>
              </w:numPr>
              <w:jc w:val="left"/>
              <w:rPr>
                <w:color w:val="auto"/>
              </w:rPr>
            </w:pPr>
            <m:oMath>
              <m:sSub>
                <m:sSubPr>
                  <m:ctrlPr>
                    <w:rPr>
                      <w:rFonts w:ascii="Cambria Math" w:hAnsi="Cambria Math"/>
                      <w:i/>
                    </w:rPr>
                  </m:ctrlPr>
                </m:sSubPr>
                <m:e>
                  <m:r>
                    <m:rPr>
                      <m:sty m:val="bi"/>
                    </m:rPr>
                    <w:rPr>
                      <w:rFonts w:ascii="Cambria Math" w:hAnsi="Cambria Math"/>
                      <w:color w:val="auto"/>
                    </w:rPr>
                    <m:t>F</m:t>
                  </m:r>
                </m:e>
                <m:sub>
                  <m:r>
                    <m:rPr>
                      <m:sty m:val="bi"/>
                    </m:rPr>
                    <w:rPr>
                      <w:rFonts w:ascii="Cambria Math" w:hAnsi="Cambria Math"/>
                      <w:color w:val="auto"/>
                    </w:rPr>
                    <m:t>1</m:t>
                  </m:r>
                </m:sub>
              </m:sSub>
            </m:oMath>
            <w:r>
              <w:rPr>
                <w:b w:val="0"/>
                <w:bCs w:val="0"/>
                <w:color w:val="auto"/>
              </w:rPr>
              <w:t>score (%)</w:t>
            </w:r>
          </w:p>
        </w:tc>
      </w:tr>
      <w:tr w:rsidR="00851D68" w14:paraId="707BCAEF" w14:textId="77777777" w:rsidTr="00851D68">
        <w:tc>
          <w:tcPr>
            <w:tcW w:w="2991" w:type="dxa"/>
            <w:tcBorders>
              <w:top w:val="single" w:sz="4" w:space="0" w:color="auto"/>
              <w:left w:val="single" w:sz="4" w:space="0" w:color="auto"/>
              <w:bottom w:val="single" w:sz="4" w:space="0" w:color="auto"/>
              <w:right w:val="single" w:sz="4" w:space="0" w:color="auto"/>
            </w:tcBorders>
            <w:hideMark/>
          </w:tcPr>
          <w:p w14:paraId="63D90F83" w14:textId="77777777" w:rsidR="00851D68" w:rsidRDefault="00851D68">
            <w:pPr>
              <w:pStyle w:val="Style1"/>
              <w:numPr>
                <w:ilvl w:val="0"/>
                <w:numId w:val="0"/>
              </w:numPr>
              <w:jc w:val="left"/>
              <w:rPr>
                <w:color w:val="auto"/>
              </w:rPr>
            </w:pPr>
            <w:r>
              <w:rPr>
                <w:color w:val="auto"/>
              </w:rPr>
              <w:t>Human Classifier</w:t>
            </w:r>
          </w:p>
        </w:tc>
        <w:tc>
          <w:tcPr>
            <w:tcW w:w="1017" w:type="dxa"/>
            <w:tcBorders>
              <w:top w:val="single" w:sz="4" w:space="0" w:color="auto"/>
              <w:left w:val="single" w:sz="4" w:space="0" w:color="auto"/>
              <w:bottom w:val="single" w:sz="4" w:space="0" w:color="auto"/>
              <w:right w:val="single" w:sz="4" w:space="0" w:color="auto"/>
            </w:tcBorders>
            <w:hideMark/>
          </w:tcPr>
          <w:p w14:paraId="1934FB05" w14:textId="77777777" w:rsidR="00851D68" w:rsidRDefault="00851D68">
            <w:pPr>
              <w:pStyle w:val="Style1"/>
              <w:numPr>
                <w:ilvl w:val="0"/>
                <w:numId w:val="0"/>
              </w:numPr>
              <w:jc w:val="left"/>
              <w:rPr>
                <w:b w:val="0"/>
                <w:bCs w:val="0"/>
                <w:color w:val="auto"/>
              </w:rPr>
            </w:pPr>
            <w:r>
              <w:rPr>
                <w:b w:val="0"/>
                <w:bCs w:val="0"/>
                <w:color w:val="auto"/>
              </w:rPr>
              <w:t>NA</w:t>
            </w:r>
          </w:p>
        </w:tc>
        <w:tc>
          <w:tcPr>
            <w:tcW w:w="1136" w:type="dxa"/>
            <w:tcBorders>
              <w:top w:val="single" w:sz="4" w:space="0" w:color="auto"/>
              <w:left w:val="single" w:sz="4" w:space="0" w:color="auto"/>
              <w:bottom w:val="single" w:sz="4" w:space="0" w:color="auto"/>
              <w:right w:val="single" w:sz="4" w:space="0" w:color="auto"/>
            </w:tcBorders>
            <w:hideMark/>
          </w:tcPr>
          <w:p w14:paraId="208EADE9" w14:textId="77777777" w:rsidR="00851D68" w:rsidRDefault="00851D68">
            <w:pPr>
              <w:pStyle w:val="Style1"/>
              <w:numPr>
                <w:ilvl w:val="0"/>
                <w:numId w:val="0"/>
              </w:numPr>
              <w:jc w:val="left"/>
              <w:rPr>
                <w:b w:val="0"/>
                <w:bCs w:val="0"/>
                <w:color w:val="auto"/>
              </w:rPr>
            </w:pPr>
            <w:r>
              <w:rPr>
                <w:b w:val="0"/>
                <w:bCs w:val="0"/>
                <w:color w:val="auto"/>
              </w:rPr>
              <w:t>76.40</w:t>
            </w:r>
          </w:p>
        </w:tc>
        <w:tc>
          <w:tcPr>
            <w:tcW w:w="1033" w:type="dxa"/>
            <w:tcBorders>
              <w:top w:val="single" w:sz="4" w:space="0" w:color="auto"/>
              <w:left w:val="single" w:sz="4" w:space="0" w:color="auto"/>
              <w:bottom w:val="single" w:sz="4" w:space="0" w:color="auto"/>
              <w:right w:val="single" w:sz="4" w:space="0" w:color="auto"/>
            </w:tcBorders>
            <w:hideMark/>
          </w:tcPr>
          <w:p w14:paraId="1CB274E0" w14:textId="77777777" w:rsidR="00851D68" w:rsidRDefault="00851D68">
            <w:pPr>
              <w:pStyle w:val="Style1"/>
              <w:numPr>
                <w:ilvl w:val="0"/>
                <w:numId w:val="0"/>
              </w:numPr>
              <w:jc w:val="left"/>
              <w:rPr>
                <w:b w:val="0"/>
                <w:bCs w:val="0"/>
                <w:color w:val="auto"/>
              </w:rPr>
            </w:pPr>
            <w:r>
              <w:rPr>
                <w:b w:val="0"/>
                <w:bCs w:val="0"/>
                <w:color w:val="auto"/>
              </w:rPr>
              <w:t>78.28</w:t>
            </w:r>
          </w:p>
        </w:tc>
        <w:tc>
          <w:tcPr>
            <w:tcW w:w="1016" w:type="dxa"/>
            <w:tcBorders>
              <w:top w:val="single" w:sz="4" w:space="0" w:color="auto"/>
              <w:left w:val="single" w:sz="4" w:space="0" w:color="auto"/>
              <w:bottom w:val="single" w:sz="4" w:space="0" w:color="auto"/>
              <w:right w:val="single" w:sz="4" w:space="0" w:color="auto"/>
            </w:tcBorders>
            <w:hideMark/>
          </w:tcPr>
          <w:p w14:paraId="053A75D1" w14:textId="77777777" w:rsidR="00851D68" w:rsidRDefault="00851D68">
            <w:pPr>
              <w:pStyle w:val="Style1"/>
              <w:numPr>
                <w:ilvl w:val="0"/>
                <w:numId w:val="0"/>
              </w:numPr>
              <w:jc w:val="left"/>
              <w:rPr>
                <w:b w:val="0"/>
                <w:bCs w:val="0"/>
                <w:color w:val="auto"/>
              </w:rPr>
            </w:pPr>
            <w:r>
              <w:rPr>
                <w:b w:val="0"/>
                <w:bCs w:val="0"/>
                <w:color w:val="auto"/>
              </w:rPr>
              <w:t>NA</w:t>
            </w:r>
          </w:p>
        </w:tc>
        <w:tc>
          <w:tcPr>
            <w:tcW w:w="1136" w:type="dxa"/>
            <w:tcBorders>
              <w:top w:val="single" w:sz="4" w:space="0" w:color="auto"/>
              <w:left w:val="single" w:sz="4" w:space="0" w:color="auto"/>
              <w:bottom w:val="single" w:sz="4" w:space="0" w:color="auto"/>
              <w:right w:val="single" w:sz="4" w:space="0" w:color="auto"/>
            </w:tcBorders>
            <w:hideMark/>
          </w:tcPr>
          <w:p w14:paraId="2EC68E7F" w14:textId="77777777" w:rsidR="00851D68" w:rsidRDefault="00851D68">
            <w:pPr>
              <w:pStyle w:val="Style1"/>
              <w:numPr>
                <w:ilvl w:val="0"/>
                <w:numId w:val="0"/>
              </w:numPr>
              <w:jc w:val="left"/>
              <w:rPr>
                <w:b w:val="0"/>
                <w:bCs w:val="0"/>
                <w:color w:val="auto"/>
              </w:rPr>
            </w:pPr>
            <w:r>
              <w:rPr>
                <w:b w:val="0"/>
                <w:bCs w:val="0"/>
                <w:color w:val="auto"/>
              </w:rPr>
              <w:t>NA</w:t>
            </w:r>
          </w:p>
        </w:tc>
        <w:tc>
          <w:tcPr>
            <w:tcW w:w="1021" w:type="dxa"/>
            <w:tcBorders>
              <w:top w:val="single" w:sz="4" w:space="0" w:color="auto"/>
              <w:left w:val="single" w:sz="4" w:space="0" w:color="auto"/>
              <w:bottom w:val="single" w:sz="4" w:space="0" w:color="auto"/>
              <w:right w:val="single" w:sz="4" w:space="0" w:color="auto"/>
            </w:tcBorders>
            <w:hideMark/>
          </w:tcPr>
          <w:p w14:paraId="12556120" w14:textId="77777777" w:rsidR="00851D68" w:rsidRDefault="00851D68">
            <w:pPr>
              <w:pStyle w:val="Style1"/>
              <w:numPr>
                <w:ilvl w:val="0"/>
                <w:numId w:val="0"/>
              </w:numPr>
              <w:jc w:val="left"/>
              <w:rPr>
                <w:b w:val="0"/>
                <w:bCs w:val="0"/>
                <w:color w:val="auto"/>
              </w:rPr>
            </w:pPr>
            <w:r>
              <w:rPr>
                <w:b w:val="0"/>
                <w:bCs w:val="0"/>
                <w:color w:val="auto"/>
              </w:rPr>
              <w:t>NA</w:t>
            </w:r>
          </w:p>
        </w:tc>
      </w:tr>
      <w:tr w:rsidR="00851D68" w14:paraId="33E6B92E" w14:textId="77777777" w:rsidTr="00851D68">
        <w:tc>
          <w:tcPr>
            <w:tcW w:w="2991" w:type="dxa"/>
            <w:tcBorders>
              <w:top w:val="single" w:sz="4" w:space="0" w:color="auto"/>
              <w:left w:val="single" w:sz="4" w:space="0" w:color="auto"/>
              <w:bottom w:val="single" w:sz="4" w:space="0" w:color="auto"/>
              <w:right w:val="single" w:sz="4" w:space="0" w:color="auto"/>
            </w:tcBorders>
            <w:hideMark/>
          </w:tcPr>
          <w:p w14:paraId="58252982" w14:textId="77777777" w:rsidR="00851D68" w:rsidRDefault="00851D68">
            <w:pPr>
              <w:pStyle w:val="Style1"/>
              <w:numPr>
                <w:ilvl w:val="0"/>
                <w:numId w:val="0"/>
              </w:numPr>
              <w:jc w:val="left"/>
              <w:rPr>
                <w:color w:val="auto"/>
              </w:rPr>
            </w:pPr>
            <w:proofErr w:type="spellStart"/>
            <w:r>
              <w:rPr>
                <w:color w:val="auto"/>
              </w:rPr>
              <w:t>EfficientNet</w:t>
            </w:r>
            <w:proofErr w:type="spellEnd"/>
            <w:r>
              <w:rPr>
                <w:color w:val="auto"/>
              </w:rPr>
              <w:t xml:space="preserve"> B0</w:t>
            </w:r>
          </w:p>
        </w:tc>
        <w:tc>
          <w:tcPr>
            <w:tcW w:w="1017" w:type="dxa"/>
            <w:tcBorders>
              <w:top w:val="single" w:sz="4" w:space="0" w:color="auto"/>
              <w:left w:val="single" w:sz="4" w:space="0" w:color="auto"/>
              <w:bottom w:val="single" w:sz="4" w:space="0" w:color="auto"/>
              <w:right w:val="single" w:sz="4" w:space="0" w:color="auto"/>
            </w:tcBorders>
            <w:hideMark/>
          </w:tcPr>
          <w:p w14:paraId="24B655A4" w14:textId="77777777" w:rsidR="00851D68" w:rsidRDefault="00851D68">
            <w:pPr>
              <w:pStyle w:val="Style1"/>
              <w:numPr>
                <w:ilvl w:val="0"/>
                <w:numId w:val="0"/>
              </w:numPr>
              <w:jc w:val="left"/>
              <w:rPr>
                <w:b w:val="0"/>
                <w:bCs w:val="0"/>
                <w:color w:val="auto"/>
              </w:rPr>
            </w:pPr>
            <w:r>
              <w:rPr>
                <w:b w:val="0"/>
                <w:bCs w:val="0"/>
                <w:color w:val="auto"/>
              </w:rPr>
              <w:t>50</w:t>
            </w:r>
          </w:p>
        </w:tc>
        <w:tc>
          <w:tcPr>
            <w:tcW w:w="1136" w:type="dxa"/>
            <w:tcBorders>
              <w:top w:val="single" w:sz="4" w:space="0" w:color="auto"/>
              <w:left w:val="single" w:sz="4" w:space="0" w:color="auto"/>
              <w:bottom w:val="single" w:sz="4" w:space="0" w:color="auto"/>
              <w:right w:val="single" w:sz="4" w:space="0" w:color="auto"/>
            </w:tcBorders>
            <w:hideMark/>
          </w:tcPr>
          <w:p w14:paraId="02004043" w14:textId="77777777" w:rsidR="00851D68" w:rsidRDefault="00851D68">
            <w:pPr>
              <w:pStyle w:val="Style1"/>
              <w:numPr>
                <w:ilvl w:val="0"/>
                <w:numId w:val="0"/>
              </w:numPr>
              <w:jc w:val="left"/>
              <w:rPr>
                <w:b w:val="0"/>
                <w:bCs w:val="0"/>
                <w:color w:val="auto"/>
              </w:rPr>
            </w:pPr>
            <w:r>
              <w:rPr>
                <w:b w:val="0"/>
                <w:bCs w:val="0"/>
              </w:rPr>
              <w:t>63.15</w:t>
            </w:r>
          </w:p>
        </w:tc>
        <w:tc>
          <w:tcPr>
            <w:tcW w:w="1033" w:type="dxa"/>
            <w:tcBorders>
              <w:top w:val="single" w:sz="4" w:space="0" w:color="auto"/>
              <w:left w:val="single" w:sz="4" w:space="0" w:color="auto"/>
              <w:bottom w:val="single" w:sz="4" w:space="0" w:color="auto"/>
              <w:right w:val="single" w:sz="4" w:space="0" w:color="auto"/>
            </w:tcBorders>
            <w:hideMark/>
          </w:tcPr>
          <w:p w14:paraId="5EADE8FC" w14:textId="77777777" w:rsidR="00851D68" w:rsidRDefault="00851D68">
            <w:pPr>
              <w:pStyle w:val="Style1"/>
              <w:numPr>
                <w:ilvl w:val="0"/>
                <w:numId w:val="0"/>
              </w:numPr>
              <w:jc w:val="left"/>
              <w:rPr>
                <w:b w:val="0"/>
                <w:bCs w:val="0"/>
                <w:color w:val="auto"/>
              </w:rPr>
            </w:pPr>
            <w:r>
              <w:rPr>
                <w:b w:val="0"/>
                <w:bCs w:val="0"/>
              </w:rPr>
              <w:t>77.41</w:t>
            </w:r>
          </w:p>
        </w:tc>
        <w:tc>
          <w:tcPr>
            <w:tcW w:w="1016" w:type="dxa"/>
            <w:tcBorders>
              <w:top w:val="single" w:sz="4" w:space="0" w:color="auto"/>
              <w:left w:val="single" w:sz="4" w:space="0" w:color="auto"/>
              <w:bottom w:val="single" w:sz="4" w:space="0" w:color="auto"/>
              <w:right w:val="single" w:sz="4" w:space="0" w:color="auto"/>
            </w:tcBorders>
            <w:hideMark/>
          </w:tcPr>
          <w:p w14:paraId="50CFF08D" w14:textId="77777777" w:rsidR="00851D68" w:rsidRDefault="00851D68">
            <w:pPr>
              <w:pStyle w:val="Style1"/>
              <w:numPr>
                <w:ilvl w:val="0"/>
                <w:numId w:val="0"/>
              </w:numPr>
              <w:jc w:val="left"/>
              <w:rPr>
                <w:b w:val="0"/>
                <w:bCs w:val="0"/>
                <w:color w:val="auto"/>
              </w:rPr>
            </w:pPr>
            <w:r>
              <w:rPr>
                <w:b w:val="0"/>
                <w:bCs w:val="0"/>
                <w:color w:val="auto"/>
              </w:rPr>
              <w:t>41</w:t>
            </w:r>
          </w:p>
        </w:tc>
        <w:tc>
          <w:tcPr>
            <w:tcW w:w="1136" w:type="dxa"/>
            <w:tcBorders>
              <w:top w:val="single" w:sz="4" w:space="0" w:color="auto"/>
              <w:left w:val="single" w:sz="4" w:space="0" w:color="auto"/>
              <w:bottom w:val="single" w:sz="4" w:space="0" w:color="auto"/>
              <w:right w:val="single" w:sz="4" w:space="0" w:color="auto"/>
            </w:tcBorders>
            <w:hideMark/>
          </w:tcPr>
          <w:p w14:paraId="544C3C5F" w14:textId="77777777" w:rsidR="00851D68" w:rsidRDefault="00851D68">
            <w:pPr>
              <w:pStyle w:val="Style1"/>
              <w:numPr>
                <w:ilvl w:val="0"/>
                <w:numId w:val="0"/>
              </w:numPr>
              <w:jc w:val="left"/>
              <w:rPr>
                <w:b w:val="0"/>
                <w:bCs w:val="0"/>
                <w:color w:val="auto"/>
              </w:rPr>
            </w:pPr>
            <w:r>
              <w:rPr>
                <w:b w:val="0"/>
                <w:bCs w:val="0"/>
              </w:rPr>
              <w:t>75.65</w:t>
            </w:r>
          </w:p>
        </w:tc>
        <w:tc>
          <w:tcPr>
            <w:tcW w:w="1021" w:type="dxa"/>
            <w:tcBorders>
              <w:top w:val="single" w:sz="4" w:space="0" w:color="auto"/>
              <w:left w:val="single" w:sz="4" w:space="0" w:color="auto"/>
              <w:bottom w:val="single" w:sz="4" w:space="0" w:color="auto"/>
              <w:right w:val="single" w:sz="4" w:space="0" w:color="auto"/>
            </w:tcBorders>
            <w:hideMark/>
          </w:tcPr>
          <w:p w14:paraId="0BB4D89D" w14:textId="77777777" w:rsidR="00851D68" w:rsidRDefault="00851D68">
            <w:pPr>
              <w:pStyle w:val="Style1"/>
              <w:numPr>
                <w:ilvl w:val="0"/>
                <w:numId w:val="0"/>
              </w:numPr>
              <w:jc w:val="left"/>
              <w:rPr>
                <w:b w:val="0"/>
                <w:bCs w:val="0"/>
                <w:color w:val="auto"/>
              </w:rPr>
            </w:pPr>
            <w:r>
              <w:rPr>
                <w:b w:val="0"/>
                <w:bCs w:val="0"/>
              </w:rPr>
              <w:t>82.94</w:t>
            </w:r>
          </w:p>
        </w:tc>
      </w:tr>
      <w:tr w:rsidR="00851D68" w14:paraId="7A92FF58" w14:textId="77777777" w:rsidTr="00851D68">
        <w:tc>
          <w:tcPr>
            <w:tcW w:w="2991" w:type="dxa"/>
            <w:tcBorders>
              <w:top w:val="single" w:sz="4" w:space="0" w:color="auto"/>
              <w:left w:val="single" w:sz="4" w:space="0" w:color="auto"/>
              <w:bottom w:val="single" w:sz="4" w:space="0" w:color="auto"/>
              <w:right w:val="single" w:sz="4" w:space="0" w:color="auto"/>
            </w:tcBorders>
            <w:hideMark/>
          </w:tcPr>
          <w:p w14:paraId="355AF1C1" w14:textId="77777777" w:rsidR="00851D68" w:rsidRDefault="00851D68">
            <w:pPr>
              <w:pStyle w:val="Style1"/>
              <w:numPr>
                <w:ilvl w:val="0"/>
                <w:numId w:val="0"/>
              </w:numPr>
              <w:jc w:val="left"/>
              <w:rPr>
                <w:color w:val="auto"/>
              </w:rPr>
            </w:pPr>
            <w:proofErr w:type="spellStart"/>
            <w:r>
              <w:rPr>
                <w:color w:val="auto"/>
              </w:rPr>
              <w:t>EfficientNet</w:t>
            </w:r>
            <w:proofErr w:type="spellEnd"/>
            <w:r>
              <w:rPr>
                <w:color w:val="auto"/>
              </w:rPr>
              <w:t xml:space="preserve"> B3</w:t>
            </w:r>
          </w:p>
        </w:tc>
        <w:tc>
          <w:tcPr>
            <w:tcW w:w="1017" w:type="dxa"/>
            <w:tcBorders>
              <w:top w:val="single" w:sz="4" w:space="0" w:color="auto"/>
              <w:left w:val="single" w:sz="4" w:space="0" w:color="auto"/>
              <w:bottom w:val="single" w:sz="4" w:space="0" w:color="auto"/>
              <w:right w:val="single" w:sz="4" w:space="0" w:color="auto"/>
            </w:tcBorders>
            <w:hideMark/>
          </w:tcPr>
          <w:p w14:paraId="7CF93CFF" w14:textId="77777777" w:rsidR="00851D68" w:rsidRDefault="00851D68">
            <w:pPr>
              <w:pStyle w:val="Style1"/>
              <w:numPr>
                <w:ilvl w:val="0"/>
                <w:numId w:val="0"/>
              </w:numPr>
              <w:jc w:val="left"/>
              <w:rPr>
                <w:b w:val="0"/>
                <w:bCs w:val="0"/>
                <w:color w:val="auto"/>
              </w:rPr>
            </w:pPr>
            <w:r>
              <w:rPr>
                <w:b w:val="0"/>
                <w:bCs w:val="0"/>
                <w:color w:val="auto"/>
              </w:rPr>
              <w:t>398</w:t>
            </w:r>
          </w:p>
        </w:tc>
        <w:tc>
          <w:tcPr>
            <w:tcW w:w="1136" w:type="dxa"/>
            <w:tcBorders>
              <w:top w:val="single" w:sz="4" w:space="0" w:color="auto"/>
              <w:left w:val="single" w:sz="4" w:space="0" w:color="auto"/>
              <w:bottom w:val="single" w:sz="4" w:space="0" w:color="auto"/>
              <w:right w:val="single" w:sz="4" w:space="0" w:color="auto"/>
            </w:tcBorders>
            <w:hideMark/>
          </w:tcPr>
          <w:p w14:paraId="00A5F236" w14:textId="77777777" w:rsidR="00851D68" w:rsidRDefault="00851D68">
            <w:pPr>
              <w:pStyle w:val="Style1"/>
              <w:numPr>
                <w:ilvl w:val="0"/>
                <w:numId w:val="0"/>
              </w:numPr>
              <w:jc w:val="left"/>
              <w:rPr>
                <w:b w:val="0"/>
                <w:bCs w:val="0"/>
                <w:color w:val="auto"/>
              </w:rPr>
            </w:pPr>
            <w:r>
              <w:rPr>
                <w:b w:val="0"/>
                <w:bCs w:val="0"/>
              </w:rPr>
              <w:t>63.81</w:t>
            </w:r>
          </w:p>
        </w:tc>
        <w:tc>
          <w:tcPr>
            <w:tcW w:w="1033" w:type="dxa"/>
            <w:tcBorders>
              <w:top w:val="single" w:sz="4" w:space="0" w:color="auto"/>
              <w:left w:val="single" w:sz="4" w:space="0" w:color="auto"/>
              <w:bottom w:val="single" w:sz="4" w:space="0" w:color="auto"/>
              <w:right w:val="single" w:sz="4" w:space="0" w:color="auto"/>
            </w:tcBorders>
            <w:hideMark/>
          </w:tcPr>
          <w:p w14:paraId="7949A08F" w14:textId="77777777" w:rsidR="00851D68" w:rsidRDefault="00851D68">
            <w:pPr>
              <w:pStyle w:val="Style1"/>
              <w:numPr>
                <w:ilvl w:val="0"/>
                <w:numId w:val="0"/>
              </w:numPr>
              <w:jc w:val="left"/>
              <w:rPr>
                <w:b w:val="0"/>
                <w:bCs w:val="0"/>
                <w:color w:val="auto"/>
              </w:rPr>
            </w:pPr>
            <w:r>
              <w:rPr>
                <w:b w:val="0"/>
                <w:bCs w:val="0"/>
              </w:rPr>
              <w:t>77.73</w:t>
            </w:r>
          </w:p>
        </w:tc>
        <w:tc>
          <w:tcPr>
            <w:tcW w:w="1016" w:type="dxa"/>
            <w:tcBorders>
              <w:top w:val="single" w:sz="4" w:space="0" w:color="auto"/>
              <w:left w:val="single" w:sz="4" w:space="0" w:color="auto"/>
              <w:bottom w:val="single" w:sz="4" w:space="0" w:color="auto"/>
              <w:right w:val="single" w:sz="4" w:space="0" w:color="auto"/>
            </w:tcBorders>
            <w:hideMark/>
          </w:tcPr>
          <w:p w14:paraId="18A18ED4" w14:textId="77777777" w:rsidR="00851D68" w:rsidRDefault="00851D68">
            <w:pPr>
              <w:pStyle w:val="Style1"/>
              <w:numPr>
                <w:ilvl w:val="0"/>
                <w:numId w:val="0"/>
              </w:numPr>
              <w:jc w:val="left"/>
              <w:rPr>
                <w:b w:val="0"/>
                <w:bCs w:val="0"/>
                <w:color w:val="auto"/>
              </w:rPr>
            </w:pPr>
            <w:r>
              <w:rPr>
                <w:b w:val="0"/>
                <w:bCs w:val="0"/>
                <w:color w:val="auto"/>
              </w:rPr>
              <w:t>74</w:t>
            </w:r>
          </w:p>
        </w:tc>
        <w:tc>
          <w:tcPr>
            <w:tcW w:w="1136" w:type="dxa"/>
            <w:tcBorders>
              <w:top w:val="single" w:sz="4" w:space="0" w:color="auto"/>
              <w:left w:val="single" w:sz="4" w:space="0" w:color="auto"/>
              <w:bottom w:val="single" w:sz="4" w:space="0" w:color="auto"/>
              <w:right w:val="single" w:sz="4" w:space="0" w:color="auto"/>
            </w:tcBorders>
            <w:hideMark/>
          </w:tcPr>
          <w:p w14:paraId="08F12A38" w14:textId="77777777" w:rsidR="00851D68" w:rsidRDefault="00851D68">
            <w:pPr>
              <w:pStyle w:val="Style1"/>
              <w:numPr>
                <w:ilvl w:val="0"/>
                <w:numId w:val="0"/>
              </w:numPr>
              <w:jc w:val="left"/>
              <w:rPr>
                <w:b w:val="0"/>
                <w:bCs w:val="0"/>
                <w:color w:val="auto"/>
              </w:rPr>
            </w:pPr>
            <w:r>
              <w:rPr>
                <w:b w:val="0"/>
                <w:bCs w:val="0"/>
              </w:rPr>
              <w:t>79.60</w:t>
            </w:r>
          </w:p>
        </w:tc>
        <w:tc>
          <w:tcPr>
            <w:tcW w:w="1021" w:type="dxa"/>
            <w:tcBorders>
              <w:top w:val="single" w:sz="4" w:space="0" w:color="auto"/>
              <w:left w:val="single" w:sz="4" w:space="0" w:color="auto"/>
              <w:bottom w:val="single" w:sz="4" w:space="0" w:color="auto"/>
              <w:right w:val="single" w:sz="4" w:space="0" w:color="auto"/>
            </w:tcBorders>
            <w:hideMark/>
          </w:tcPr>
          <w:p w14:paraId="26ED5999" w14:textId="77777777" w:rsidR="00851D68" w:rsidRDefault="00851D68">
            <w:pPr>
              <w:pStyle w:val="Style1"/>
              <w:numPr>
                <w:ilvl w:val="0"/>
                <w:numId w:val="0"/>
              </w:numPr>
              <w:jc w:val="left"/>
              <w:rPr>
                <w:b w:val="0"/>
                <w:bCs w:val="0"/>
                <w:color w:val="auto"/>
              </w:rPr>
            </w:pPr>
            <w:r>
              <w:rPr>
                <w:b w:val="0"/>
                <w:bCs w:val="0"/>
              </w:rPr>
              <w:t>84.42</w:t>
            </w:r>
          </w:p>
        </w:tc>
      </w:tr>
      <w:tr w:rsidR="00851D68" w14:paraId="6BDA3E00" w14:textId="77777777" w:rsidTr="00851D68">
        <w:tc>
          <w:tcPr>
            <w:tcW w:w="2991" w:type="dxa"/>
            <w:tcBorders>
              <w:top w:val="single" w:sz="4" w:space="0" w:color="auto"/>
              <w:left w:val="single" w:sz="4" w:space="0" w:color="auto"/>
              <w:bottom w:val="single" w:sz="4" w:space="0" w:color="auto"/>
              <w:right w:val="single" w:sz="4" w:space="0" w:color="auto"/>
            </w:tcBorders>
            <w:hideMark/>
          </w:tcPr>
          <w:p w14:paraId="745ADF15" w14:textId="77777777" w:rsidR="00851D68" w:rsidRDefault="00851D68">
            <w:pPr>
              <w:pStyle w:val="Style1"/>
              <w:numPr>
                <w:ilvl w:val="0"/>
                <w:numId w:val="0"/>
              </w:numPr>
              <w:jc w:val="left"/>
              <w:rPr>
                <w:color w:val="auto"/>
              </w:rPr>
            </w:pPr>
            <w:proofErr w:type="spellStart"/>
            <w:r>
              <w:rPr>
                <w:color w:val="auto"/>
              </w:rPr>
              <w:t>EfficientNet</w:t>
            </w:r>
            <w:proofErr w:type="spellEnd"/>
            <w:r>
              <w:rPr>
                <w:color w:val="auto"/>
              </w:rPr>
              <w:t xml:space="preserve"> B7</w:t>
            </w:r>
          </w:p>
        </w:tc>
        <w:tc>
          <w:tcPr>
            <w:tcW w:w="1017" w:type="dxa"/>
            <w:tcBorders>
              <w:top w:val="single" w:sz="4" w:space="0" w:color="auto"/>
              <w:left w:val="single" w:sz="4" w:space="0" w:color="auto"/>
              <w:bottom w:val="single" w:sz="4" w:space="0" w:color="auto"/>
              <w:right w:val="single" w:sz="4" w:space="0" w:color="auto"/>
            </w:tcBorders>
            <w:hideMark/>
          </w:tcPr>
          <w:p w14:paraId="5D2D1C3E" w14:textId="77777777" w:rsidR="00851D68" w:rsidRDefault="00851D68">
            <w:pPr>
              <w:pStyle w:val="Style1"/>
              <w:numPr>
                <w:ilvl w:val="0"/>
                <w:numId w:val="0"/>
              </w:numPr>
              <w:jc w:val="left"/>
              <w:rPr>
                <w:b w:val="0"/>
                <w:bCs w:val="0"/>
                <w:color w:val="auto"/>
              </w:rPr>
            </w:pPr>
            <w:r>
              <w:rPr>
                <w:b w:val="0"/>
                <w:bCs w:val="0"/>
                <w:color w:val="auto"/>
              </w:rPr>
              <w:t>628</w:t>
            </w:r>
          </w:p>
        </w:tc>
        <w:tc>
          <w:tcPr>
            <w:tcW w:w="1136" w:type="dxa"/>
            <w:tcBorders>
              <w:top w:val="single" w:sz="4" w:space="0" w:color="auto"/>
              <w:left w:val="single" w:sz="4" w:space="0" w:color="auto"/>
              <w:bottom w:val="single" w:sz="4" w:space="0" w:color="auto"/>
              <w:right w:val="single" w:sz="4" w:space="0" w:color="auto"/>
            </w:tcBorders>
            <w:hideMark/>
          </w:tcPr>
          <w:p w14:paraId="26A15ADB" w14:textId="77777777" w:rsidR="00851D68" w:rsidRDefault="00851D68">
            <w:pPr>
              <w:pStyle w:val="Style1"/>
              <w:numPr>
                <w:ilvl w:val="0"/>
                <w:numId w:val="0"/>
              </w:numPr>
              <w:jc w:val="left"/>
              <w:rPr>
                <w:b w:val="0"/>
                <w:bCs w:val="0"/>
                <w:color w:val="auto"/>
              </w:rPr>
            </w:pPr>
            <w:r>
              <w:rPr>
                <w:b w:val="0"/>
                <w:bCs w:val="0"/>
              </w:rPr>
              <w:t>67.10</w:t>
            </w:r>
          </w:p>
        </w:tc>
        <w:tc>
          <w:tcPr>
            <w:tcW w:w="1033" w:type="dxa"/>
            <w:tcBorders>
              <w:top w:val="single" w:sz="4" w:space="0" w:color="auto"/>
              <w:left w:val="single" w:sz="4" w:space="0" w:color="auto"/>
              <w:bottom w:val="single" w:sz="4" w:space="0" w:color="auto"/>
              <w:right w:val="single" w:sz="4" w:space="0" w:color="auto"/>
            </w:tcBorders>
            <w:hideMark/>
          </w:tcPr>
          <w:p w14:paraId="17273F5B" w14:textId="77777777" w:rsidR="00851D68" w:rsidRDefault="00851D68">
            <w:pPr>
              <w:pStyle w:val="Style1"/>
              <w:numPr>
                <w:ilvl w:val="0"/>
                <w:numId w:val="0"/>
              </w:numPr>
              <w:jc w:val="left"/>
              <w:rPr>
                <w:b w:val="0"/>
                <w:bCs w:val="0"/>
                <w:color w:val="auto"/>
              </w:rPr>
            </w:pPr>
            <w:r>
              <w:rPr>
                <w:b w:val="0"/>
                <w:bCs w:val="0"/>
                <w:color w:val="auto"/>
              </w:rPr>
              <w:t xml:space="preserve">77.06 </w:t>
            </w:r>
            <w:r>
              <w:rPr>
                <w:b w:val="0"/>
                <w:bCs w:val="0"/>
                <w:color w:val="auto"/>
              </w:rPr>
              <w:tab/>
            </w:r>
          </w:p>
        </w:tc>
        <w:tc>
          <w:tcPr>
            <w:tcW w:w="1016" w:type="dxa"/>
            <w:tcBorders>
              <w:top w:val="single" w:sz="4" w:space="0" w:color="auto"/>
              <w:left w:val="single" w:sz="4" w:space="0" w:color="auto"/>
              <w:bottom w:val="single" w:sz="4" w:space="0" w:color="auto"/>
              <w:right w:val="single" w:sz="4" w:space="0" w:color="auto"/>
            </w:tcBorders>
            <w:hideMark/>
          </w:tcPr>
          <w:p w14:paraId="57B63796" w14:textId="77777777" w:rsidR="00851D68" w:rsidRDefault="00851D68">
            <w:pPr>
              <w:pStyle w:val="Style1"/>
              <w:numPr>
                <w:ilvl w:val="0"/>
                <w:numId w:val="0"/>
              </w:numPr>
              <w:jc w:val="left"/>
              <w:rPr>
                <w:b w:val="0"/>
                <w:bCs w:val="0"/>
                <w:color w:val="auto"/>
              </w:rPr>
            </w:pPr>
            <w:r>
              <w:rPr>
                <w:b w:val="0"/>
                <w:bCs w:val="0"/>
                <w:color w:val="auto"/>
              </w:rPr>
              <w:t>909</w:t>
            </w:r>
          </w:p>
        </w:tc>
        <w:tc>
          <w:tcPr>
            <w:tcW w:w="1136" w:type="dxa"/>
            <w:tcBorders>
              <w:top w:val="single" w:sz="4" w:space="0" w:color="auto"/>
              <w:left w:val="single" w:sz="4" w:space="0" w:color="auto"/>
              <w:bottom w:val="single" w:sz="4" w:space="0" w:color="auto"/>
              <w:right w:val="single" w:sz="4" w:space="0" w:color="auto"/>
            </w:tcBorders>
            <w:hideMark/>
          </w:tcPr>
          <w:p w14:paraId="047F51CF" w14:textId="77777777" w:rsidR="00851D68" w:rsidRDefault="00851D68">
            <w:pPr>
              <w:pStyle w:val="Style1"/>
              <w:numPr>
                <w:ilvl w:val="0"/>
                <w:numId w:val="0"/>
              </w:numPr>
              <w:jc w:val="left"/>
              <w:rPr>
                <w:b w:val="0"/>
                <w:bCs w:val="0"/>
                <w:color w:val="auto"/>
              </w:rPr>
            </w:pPr>
            <w:r>
              <w:rPr>
                <w:b w:val="0"/>
                <w:bCs w:val="0"/>
              </w:rPr>
              <w:t>76.31</w:t>
            </w:r>
          </w:p>
        </w:tc>
        <w:tc>
          <w:tcPr>
            <w:tcW w:w="1021" w:type="dxa"/>
            <w:tcBorders>
              <w:top w:val="single" w:sz="4" w:space="0" w:color="auto"/>
              <w:left w:val="single" w:sz="4" w:space="0" w:color="auto"/>
              <w:bottom w:val="single" w:sz="4" w:space="0" w:color="auto"/>
              <w:right w:val="single" w:sz="4" w:space="0" w:color="auto"/>
            </w:tcBorders>
            <w:hideMark/>
          </w:tcPr>
          <w:p w14:paraId="23721D49" w14:textId="77777777" w:rsidR="00851D68" w:rsidRDefault="00851D68">
            <w:pPr>
              <w:pStyle w:val="Style1"/>
              <w:numPr>
                <w:ilvl w:val="0"/>
                <w:numId w:val="0"/>
              </w:numPr>
              <w:jc w:val="left"/>
              <w:rPr>
                <w:b w:val="0"/>
                <w:bCs w:val="0"/>
                <w:color w:val="auto"/>
              </w:rPr>
            </w:pPr>
            <w:r>
              <w:rPr>
                <w:b w:val="0"/>
                <w:bCs w:val="0"/>
                <w:color w:val="auto"/>
              </w:rPr>
              <w:t>82.17</w:t>
            </w:r>
          </w:p>
        </w:tc>
      </w:tr>
      <w:tr w:rsidR="00851D68" w14:paraId="73569CED" w14:textId="77777777" w:rsidTr="00851D68">
        <w:tc>
          <w:tcPr>
            <w:tcW w:w="2991" w:type="dxa"/>
            <w:tcBorders>
              <w:top w:val="single" w:sz="4" w:space="0" w:color="auto"/>
              <w:left w:val="single" w:sz="4" w:space="0" w:color="auto"/>
              <w:bottom w:val="single" w:sz="4" w:space="0" w:color="auto"/>
              <w:right w:val="single" w:sz="4" w:space="0" w:color="auto"/>
            </w:tcBorders>
            <w:hideMark/>
          </w:tcPr>
          <w:p w14:paraId="2E8986F4" w14:textId="77777777" w:rsidR="00851D68" w:rsidRDefault="00851D68">
            <w:pPr>
              <w:pStyle w:val="Style1"/>
              <w:numPr>
                <w:ilvl w:val="0"/>
                <w:numId w:val="0"/>
              </w:numPr>
              <w:jc w:val="left"/>
              <w:rPr>
                <w:color w:val="auto"/>
              </w:rPr>
            </w:pPr>
            <w:r>
              <w:rPr>
                <w:color w:val="auto"/>
              </w:rPr>
              <w:t>Resnet50</w:t>
            </w:r>
          </w:p>
        </w:tc>
        <w:tc>
          <w:tcPr>
            <w:tcW w:w="1017" w:type="dxa"/>
            <w:tcBorders>
              <w:top w:val="single" w:sz="4" w:space="0" w:color="auto"/>
              <w:left w:val="single" w:sz="4" w:space="0" w:color="auto"/>
              <w:bottom w:val="single" w:sz="4" w:space="0" w:color="auto"/>
              <w:right w:val="single" w:sz="4" w:space="0" w:color="auto"/>
            </w:tcBorders>
            <w:hideMark/>
          </w:tcPr>
          <w:p w14:paraId="6D0B0957" w14:textId="77777777" w:rsidR="00851D68" w:rsidRDefault="00851D68">
            <w:pPr>
              <w:pStyle w:val="Style1"/>
              <w:numPr>
                <w:ilvl w:val="0"/>
                <w:numId w:val="0"/>
              </w:numPr>
              <w:jc w:val="left"/>
              <w:rPr>
                <w:b w:val="0"/>
                <w:bCs w:val="0"/>
                <w:color w:val="auto"/>
              </w:rPr>
            </w:pPr>
            <w:r>
              <w:rPr>
                <w:b w:val="0"/>
                <w:bCs w:val="0"/>
                <w:color w:val="auto"/>
              </w:rPr>
              <w:t>72</w:t>
            </w:r>
          </w:p>
        </w:tc>
        <w:tc>
          <w:tcPr>
            <w:tcW w:w="1136" w:type="dxa"/>
            <w:tcBorders>
              <w:top w:val="single" w:sz="4" w:space="0" w:color="auto"/>
              <w:left w:val="single" w:sz="4" w:space="0" w:color="auto"/>
              <w:bottom w:val="single" w:sz="4" w:space="0" w:color="auto"/>
              <w:right w:val="single" w:sz="4" w:space="0" w:color="auto"/>
            </w:tcBorders>
            <w:hideMark/>
          </w:tcPr>
          <w:p w14:paraId="5B72527A" w14:textId="77777777" w:rsidR="00851D68" w:rsidRDefault="00851D68">
            <w:pPr>
              <w:pStyle w:val="Style1"/>
              <w:numPr>
                <w:ilvl w:val="0"/>
                <w:numId w:val="0"/>
              </w:numPr>
              <w:jc w:val="left"/>
              <w:rPr>
                <w:b w:val="0"/>
                <w:bCs w:val="0"/>
                <w:color w:val="auto"/>
              </w:rPr>
            </w:pPr>
            <w:r>
              <w:rPr>
                <w:b w:val="0"/>
                <w:bCs w:val="0"/>
              </w:rPr>
              <w:t>74.34</w:t>
            </w:r>
          </w:p>
        </w:tc>
        <w:tc>
          <w:tcPr>
            <w:tcW w:w="1033" w:type="dxa"/>
            <w:tcBorders>
              <w:top w:val="single" w:sz="4" w:space="0" w:color="auto"/>
              <w:left w:val="single" w:sz="4" w:space="0" w:color="auto"/>
              <w:bottom w:val="single" w:sz="4" w:space="0" w:color="auto"/>
              <w:right w:val="single" w:sz="4" w:space="0" w:color="auto"/>
            </w:tcBorders>
            <w:hideMark/>
          </w:tcPr>
          <w:p w14:paraId="4BD30689" w14:textId="77777777" w:rsidR="00851D68" w:rsidRDefault="00851D68">
            <w:pPr>
              <w:pStyle w:val="Style1"/>
              <w:numPr>
                <w:ilvl w:val="0"/>
                <w:numId w:val="0"/>
              </w:numPr>
              <w:jc w:val="left"/>
              <w:rPr>
                <w:b w:val="0"/>
                <w:bCs w:val="0"/>
                <w:color w:val="auto"/>
              </w:rPr>
            </w:pPr>
            <w:r>
              <w:rPr>
                <w:b w:val="0"/>
                <w:bCs w:val="0"/>
                <w:color w:val="auto"/>
              </w:rPr>
              <w:t>74.83</w:t>
            </w:r>
          </w:p>
        </w:tc>
        <w:tc>
          <w:tcPr>
            <w:tcW w:w="1016" w:type="dxa"/>
            <w:tcBorders>
              <w:top w:val="single" w:sz="4" w:space="0" w:color="auto"/>
              <w:left w:val="single" w:sz="4" w:space="0" w:color="auto"/>
              <w:bottom w:val="single" w:sz="4" w:space="0" w:color="auto"/>
              <w:right w:val="single" w:sz="4" w:space="0" w:color="auto"/>
            </w:tcBorders>
            <w:hideMark/>
          </w:tcPr>
          <w:p w14:paraId="79AE850A" w14:textId="77777777" w:rsidR="00851D68" w:rsidRDefault="00851D68">
            <w:pPr>
              <w:pStyle w:val="Style1"/>
              <w:numPr>
                <w:ilvl w:val="0"/>
                <w:numId w:val="0"/>
              </w:numPr>
              <w:jc w:val="left"/>
              <w:rPr>
                <w:b w:val="0"/>
                <w:bCs w:val="0"/>
                <w:color w:val="auto"/>
              </w:rPr>
            </w:pPr>
            <w:r>
              <w:rPr>
                <w:b w:val="0"/>
                <w:bCs w:val="0"/>
                <w:color w:val="auto"/>
              </w:rPr>
              <w:t>103</w:t>
            </w:r>
          </w:p>
        </w:tc>
        <w:tc>
          <w:tcPr>
            <w:tcW w:w="1136" w:type="dxa"/>
            <w:tcBorders>
              <w:top w:val="single" w:sz="4" w:space="0" w:color="auto"/>
              <w:left w:val="single" w:sz="4" w:space="0" w:color="auto"/>
              <w:bottom w:val="single" w:sz="4" w:space="0" w:color="auto"/>
              <w:right w:val="single" w:sz="4" w:space="0" w:color="auto"/>
            </w:tcBorders>
            <w:hideMark/>
          </w:tcPr>
          <w:p w14:paraId="3732D794" w14:textId="77777777" w:rsidR="00851D68" w:rsidRDefault="00851D68">
            <w:pPr>
              <w:pStyle w:val="Style1"/>
              <w:numPr>
                <w:ilvl w:val="0"/>
                <w:numId w:val="0"/>
              </w:numPr>
              <w:jc w:val="left"/>
              <w:rPr>
                <w:b w:val="0"/>
                <w:bCs w:val="0"/>
                <w:color w:val="auto"/>
              </w:rPr>
            </w:pPr>
            <w:r>
              <w:rPr>
                <w:b w:val="0"/>
                <w:bCs w:val="0"/>
              </w:rPr>
              <w:t>84.86</w:t>
            </w:r>
          </w:p>
        </w:tc>
        <w:tc>
          <w:tcPr>
            <w:tcW w:w="1021" w:type="dxa"/>
            <w:tcBorders>
              <w:top w:val="single" w:sz="4" w:space="0" w:color="auto"/>
              <w:left w:val="single" w:sz="4" w:space="0" w:color="auto"/>
              <w:bottom w:val="single" w:sz="4" w:space="0" w:color="auto"/>
              <w:right w:val="single" w:sz="4" w:space="0" w:color="auto"/>
            </w:tcBorders>
            <w:hideMark/>
          </w:tcPr>
          <w:p w14:paraId="348527DA" w14:textId="77777777" w:rsidR="00851D68" w:rsidRDefault="00851D68">
            <w:pPr>
              <w:pStyle w:val="Style1"/>
              <w:numPr>
                <w:ilvl w:val="0"/>
                <w:numId w:val="0"/>
              </w:numPr>
              <w:jc w:val="left"/>
              <w:rPr>
                <w:b w:val="0"/>
                <w:bCs w:val="0"/>
                <w:color w:val="auto"/>
              </w:rPr>
            </w:pPr>
            <w:r>
              <w:rPr>
                <w:b w:val="0"/>
                <w:bCs w:val="0"/>
                <w:color w:val="auto"/>
              </w:rPr>
              <w:t xml:space="preserve">87.83 </w:t>
            </w:r>
            <w:r>
              <w:rPr>
                <w:b w:val="0"/>
                <w:bCs w:val="0"/>
                <w:color w:val="auto"/>
              </w:rPr>
              <w:tab/>
            </w:r>
          </w:p>
        </w:tc>
      </w:tr>
    </w:tbl>
    <w:p w14:paraId="5CCF1BEB" w14:textId="77777777" w:rsidR="00851D68" w:rsidRDefault="00851D68" w:rsidP="00851D68">
      <w:pPr>
        <w:pStyle w:val="Style1"/>
        <w:numPr>
          <w:ilvl w:val="0"/>
          <w:numId w:val="0"/>
        </w:numPr>
        <w:rPr>
          <w:color w:val="auto"/>
        </w:rPr>
      </w:pPr>
      <w:bookmarkStart w:id="27" w:name="_Toc96539795"/>
      <w:r>
        <w:t xml:space="preserve">Table </w:t>
      </w:r>
      <w:r>
        <w:fldChar w:fldCharType="begin"/>
      </w:r>
      <w:r>
        <w:instrText xml:space="preserve"> SEQ Table \* ARABIC </w:instrText>
      </w:r>
      <w:r>
        <w:fldChar w:fldCharType="separate"/>
      </w:r>
      <w:r>
        <w:rPr>
          <w:noProof/>
        </w:rPr>
        <w:t>1</w:t>
      </w:r>
      <w:r>
        <w:fldChar w:fldCharType="end"/>
      </w:r>
      <w:r>
        <w:t>: Comparison of metrics of model performance</w:t>
      </w:r>
      <w:bookmarkEnd w:id="27"/>
    </w:p>
    <w:p w14:paraId="106EEEE6" w14:textId="77777777" w:rsidR="00851D68" w:rsidRDefault="00851D68" w:rsidP="00851D68">
      <w:pPr>
        <w:pStyle w:val="Style1"/>
        <w:numPr>
          <w:ilvl w:val="0"/>
          <w:numId w:val="0"/>
        </w:numPr>
        <w:jc w:val="left"/>
        <w:rPr>
          <w:b w:val="0"/>
          <w:bCs w:val="0"/>
          <w:color w:val="auto"/>
        </w:rPr>
      </w:pPr>
      <w:r>
        <w:rPr>
          <w:b w:val="0"/>
          <w:bCs w:val="0"/>
          <w:color w:val="auto"/>
        </w:rPr>
        <w:br/>
        <w:t xml:space="preserve">From this table, we conclude that Resnet50 with </w:t>
      </w:r>
      <w:proofErr w:type="spellStart"/>
      <w:r>
        <w:rPr>
          <w:b w:val="0"/>
          <w:bCs w:val="0"/>
          <w:color w:val="auto"/>
        </w:rPr>
        <w:t>threshcropped</w:t>
      </w:r>
      <w:proofErr w:type="spellEnd"/>
      <w:r>
        <w:rPr>
          <w:b w:val="0"/>
          <w:bCs w:val="0"/>
          <w:color w:val="auto"/>
        </w:rPr>
        <w:t xml:space="preserve"> images is the best model for further finetuning. Thus, we finetune Resnet50 in Part II.  We include original images in our finetuning because we wish to see if we can get more improved metrics with the original dataset – this may eliminate the need to generate a </w:t>
      </w:r>
      <w:proofErr w:type="spellStart"/>
      <w:r>
        <w:rPr>
          <w:b w:val="0"/>
          <w:bCs w:val="0"/>
          <w:color w:val="auto"/>
        </w:rPr>
        <w:t>threshcropped</w:t>
      </w:r>
      <w:proofErr w:type="spellEnd"/>
      <w:r>
        <w:rPr>
          <w:b w:val="0"/>
          <w:bCs w:val="0"/>
          <w:color w:val="auto"/>
        </w:rPr>
        <w:t xml:space="preserve"> dataset. We only measure accuracy and </w:t>
      </w:r>
      <m:oMath>
        <m:sSub>
          <m:sSubPr>
            <m:ctrlPr>
              <w:rPr>
                <w:rFonts w:ascii="Cambria Math" w:hAnsi="Cambria Math"/>
                <w:i/>
              </w:rPr>
            </m:ctrlPr>
          </m:sSubPr>
          <m:e>
            <m:r>
              <w:rPr>
                <w:rFonts w:ascii="Cambria Math" w:hAnsi="Cambria Math"/>
                <w:color w:val="auto"/>
              </w:rPr>
              <m:t>F</m:t>
            </m:r>
          </m:e>
          <m:sub>
            <m:r>
              <w:rPr>
                <w:rFonts w:ascii="Cambria Math" w:hAnsi="Cambria Math"/>
                <w:color w:val="auto"/>
              </w:rPr>
              <m:t>1</m:t>
            </m:r>
          </m:sub>
        </m:sSub>
      </m:oMath>
      <w:r>
        <w:rPr>
          <w:b w:val="0"/>
          <w:bCs w:val="0"/>
          <w:color w:val="auto"/>
        </w:rPr>
        <w:t xml:space="preserve"> score and</w:t>
      </w:r>
      <w:r>
        <w:rPr>
          <w:b w:val="0"/>
          <w:bCs w:val="0"/>
          <w:color w:val="FF0000"/>
        </w:rPr>
        <w:t xml:space="preserve"> drop the time comparison because the time taken by Resnet50 to train on the original and </w:t>
      </w:r>
      <w:proofErr w:type="spellStart"/>
      <w:r>
        <w:rPr>
          <w:b w:val="0"/>
          <w:bCs w:val="0"/>
          <w:color w:val="FF0000"/>
        </w:rPr>
        <w:t>threshcropped</w:t>
      </w:r>
      <w:proofErr w:type="spellEnd"/>
      <w:r>
        <w:rPr>
          <w:b w:val="0"/>
          <w:bCs w:val="0"/>
          <w:color w:val="FF0000"/>
        </w:rPr>
        <w:t xml:space="preserve"> datasets from Part I is comparable, moreover we now </w:t>
      </w:r>
      <w:r>
        <w:rPr>
          <w:b w:val="0"/>
          <w:bCs w:val="0"/>
          <w:color w:val="FF0000"/>
        </w:rPr>
        <w:lastRenderedPageBreak/>
        <w:t xml:space="preserve">prioritize better prediction over time. </w:t>
      </w:r>
      <w:r>
        <w:rPr>
          <w:b w:val="0"/>
          <w:bCs w:val="0"/>
          <w:color w:val="auto"/>
        </w:rPr>
        <w:t xml:space="preserve">We obtain the accuracy and </w:t>
      </w:r>
      <m:oMath>
        <m:sSub>
          <m:sSubPr>
            <m:ctrlPr>
              <w:rPr>
                <w:rFonts w:ascii="Cambria Math" w:hAnsi="Cambria Math"/>
                <w:i/>
              </w:rPr>
            </m:ctrlPr>
          </m:sSubPr>
          <m:e>
            <m:r>
              <w:rPr>
                <w:rFonts w:ascii="Cambria Math" w:hAnsi="Cambria Math"/>
                <w:color w:val="auto"/>
              </w:rPr>
              <m:t>F</m:t>
            </m:r>
          </m:e>
          <m:sub>
            <m:r>
              <w:rPr>
                <w:rFonts w:ascii="Cambria Math" w:hAnsi="Cambria Math"/>
                <w:color w:val="auto"/>
              </w:rPr>
              <m:t>1</m:t>
            </m:r>
          </m:sub>
        </m:sSub>
      </m:oMath>
      <w:r>
        <w:rPr>
          <w:b w:val="0"/>
          <w:bCs w:val="0"/>
          <w:color w:val="auto"/>
        </w:rPr>
        <w:t xml:space="preserve"> score calculated on the validation dataset for each iteration. We summarize our results in Figure 4</w:t>
      </w:r>
      <w:r>
        <w:rPr>
          <w:color w:val="auto"/>
        </w:rPr>
        <w:t xml:space="preserve"> </w:t>
      </w:r>
      <w:r>
        <w:rPr>
          <w:b w:val="0"/>
          <w:bCs w:val="0"/>
          <w:color w:val="auto"/>
        </w:rPr>
        <w:t xml:space="preserve">and Figure 5. </w:t>
      </w:r>
    </w:p>
    <w:p w14:paraId="0ACFAFF2" w14:textId="77777777" w:rsidR="00851D68" w:rsidRDefault="00851D68" w:rsidP="00851D68">
      <w:pPr>
        <w:pStyle w:val="Style1"/>
        <w:numPr>
          <w:ilvl w:val="0"/>
          <w:numId w:val="0"/>
        </w:numPr>
        <w:ind w:left="360"/>
        <w:jc w:val="left"/>
        <w:rPr>
          <w:b w:val="0"/>
          <w:bCs w:val="0"/>
          <w:color w:val="auto"/>
        </w:rPr>
      </w:pPr>
    </w:p>
    <w:p w14:paraId="5C9D87D7" w14:textId="619C8746" w:rsidR="00851D68" w:rsidRDefault="00851D68" w:rsidP="00851D68">
      <w:pPr>
        <w:pStyle w:val="Style1"/>
        <w:numPr>
          <w:ilvl w:val="0"/>
          <w:numId w:val="0"/>
        </w:numPr>
        <w:ind w:left="360"/>
        <w:jc w:val="left"/>
        <w:rPr>
          <w:b w:val="0"/>
          <w:bCs w:val="0"/>
          <w:color w:val="auto"/>
        </w:rPr>
      </w:pPr>
      <w:r>
        <w:rPr>
          <w:noProof/>
          <w:color w:val="auto"/>
        </w:rPr>
        <w:drawing>
          <wp:inline distT="0" distB="0" distL="0" distR="0" wp14:anchorId="3BB7D43A" wp14:editId="678CB713">
            <wp:extent cx="5626100" cy="219075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6100" cy="2190750"/>
                    </a:xfrm>
                    <a:prstGeom prst="rect">
                      <a:avLst/>
                    </a:prstGeom>
                    <a:noFill/>
                    <a:ln>
                      <a:noFill/>
                    </a:ln>
                  </pic:spPr>
                </pic:pic>
              </a:graphicData>
            </a:graphic>
          </wp:inline>
        </w:drawing>
      </w:r>
      <w:r>
        <w:rPr>
          <w:noProof/>
        </w:rPr>
        <mc:AlternateContent>
          <mc:Choice Requires="wps">
            <w:drawing>
              <wp:inline distT="0" distB="0" distL="0" distR="0" wp14:anchorId="28AE381F" wp14:editId="4929BF4B">
                <wp:extent cx="5621020" cy="409575"/>
                <wp:effectExtent l="0" t="0" r="0"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020"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2D6F4" w14:textId="77777777" w:rsidR="00851D68" w:rsidRDefault="00851D68" w:rsidP="00851D68">
                            <w:pPr>
                              <w:pStyle w:val="Caption"/>
                              <w:rPr>
                                <w:rFonts w:ascii="Times New Roman" w:eastAsiaTheme="majorEastAsia" w:hAnsi="Times New Roman" w:cs="Times New Roman"/>
                                <w:b w:val="0"/>
                                <w:noProof/>
                                <w:sz w:val="20"/>
                                <w:szCs w:val="24"/>
                              </w:rPr>
                            </w:pPr>
                            <w:r>
                              <w:rPr>
                                <w:rFonts w:ascii="Times New Roman" w:hAnsi="Times New Roman"/>
                                <w:bCs w:val="0"/>
                                <w:sz w:val="20"/>
                              </w:rPr>
                              <w:t xml:space="preserve">Figure </w:t>
                            </w:r>
                            <w:r>
                              <w:rPr>
                                <w:rFonts w:ascii="Times New Roman" w:hAnsi="Times New Roman"/>
                                <w:bCs w:val="0"/>
                                <w:sz w:val="20"/>
                              </w:rPr>
                              <w:fldChar w:fldCharType="begin"/>
                            </w:r>
                            <w:r>
                              <w:rPr>
                                <w:rFonts w:ascii="Times New Roman" w:hAnsi="Times New Roman"/>
                                <w:bCs w:val="0"/>
                                <w:sz w:val="20"/>
                              </w:rPr>
                              <w:instrText xml:space="preserve"> SEQ Figure \* ARABIC </w:instrText>
                            </w:r>
                            <w:r>
                              <w:rPr>
                                <w:rFonts w:ascii="Times New Roman" w:hAnsi="Times New Roman"/>
                                <w:bCs w:val="0"/>
                                <w:sz w:val="20"/>
                              </w:rPr>
                              <w:fldChar w:fldCharType="separate"/>
                            </w:r>
                            <w:r>
                              <w:rPr>
                                <w:rFonts w:ascii="Times New Roman" w:hAnsi="Times New Roman"/>
                                <w:bCs w:val="0"/>
                                <w:noProof/>
                                <w:sz w:val="20"/>
                              </w:rPr>
                              <w:t>4</w:t>
                            </w:r>
                            <w:r>
                              <w:rPr>
                                <w:rFonts w:ascii="Times New Roman" w:hAnsi="Times New Roman"/>
                                <w:bCs w:val="0"/>
                                <w:sz w:val="20"/>
                              </w:rPr>
                              <w:fldChar w:fldCharType="end"/>
                            </w:r>
                            <w:r>
                              <w:rPr>
                                <w:rFonts w:ascii="Times New Roman" w:hAnsi="Times New Roman"/>
                                <w:bCs w:val="0"/>
                                <w:sz w:val="20"/>
                              </w:rPr>
                              <w:t>:</w:t>
                            </w:r>
                            <w:r>
                              <w:rPr>
                                <w:rFonts w:ascii="Times New Roman" w:hAnsi="Times New Roman"/>
                                <w:b w:val="0"/>
                                <w:sz w:val="20"/>
                              </w:rPr>
                              <w:t xml:space="preserve"> This figure summarizes the optimization workflow for the </w:t>
                            </w:r>
                            <w:proofErr w:type="spellStart"/>
                            <w:r>
                              <w:rPr>
                                <w:rFonts w:ascii="Times New Roman" w:hAnsi="Times New Roman"/>
                                <w:b w:val="0"/>
                                <w:sz w:val="20"/>
                              </w:rPr>
                              <w:t>threshcropped</w:t>
                            </w:r>
                            <w:proofErr w:type="spellEnd"/>
                            <w:r>
                              <w:rPr>
                                <w:rFonts w:ascii="Times New Roman" w:hAnsi="Times New Roman"/>
                                <w:b w:val="0"/>
                                <w:sz w:val="20"/>
                              </w:rPr>
                              <w:t xml:space="preserve"> dataset. Part (a) shows the best image size = 500, which is fixed at this value in part (b), which shows best </w:t>
                            </w:r>
                            <w:proofErr w:type="spellStart"/>
                            <w:r>
                              <w:rPr>
                                <w:rFonts w:ascii="Times New Roman" w:hAnsi="Times New Roman"/>
                                <w:b w:val="0"/>
                                <w:sz w:val="20"/>
                              </w:rPr>
                              <w:t>batchsize</w:t>
                            </w:r>
                            <w:proofErr w:type="spellEnd"/>
                            <w:r>
                              <w:rPr>
                                <w:rFonts w:ascii="Times New Roman" w:hAnsi="Times New Roman"/>
                                <w:b w:val="0"/>
                                <w:sz w:val="20"/>
                              </w:rPr>
                              <w:t xml:space="preserve"> of 30.</w:t>
                            </w:r>
                          </w:p>
                        </w:txbxContent>
                      </wps:txbx>
                      <wps:bodyPr rot="0" vert="horz" wrap="square" lIns="0" tIns="0" rIns="0" bIns="0" anchor="t" anchorCtr="0" upright="1">
                        <a:spAutoFit/>
                      </wps:bodyPr>
                    </wps:wsp>
                  </a:graphicData>
                </a:graphic>
              </wp:inline>
            </w:drawing>
          </mc:Choice>
          <mc:Fallback>
            <w:pict>
              <v:shape w14:anchorId="28AE381F" id="Text Box 9" o:spid="_x0000_s1028" type="#_x0000_t202" style="width:442.6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" stroked="f">
                <v:textbox style="mso-fit-shape-to-text:t" inset="0,0,0,0">
                  <w:txbxContent>
                    <w:p w14:paraId="66D2D6F4" w14:textId="77777777" w:rsidR="00851D68" w:rsidRDefault="00851D68" w:rsidP="00851D68">
                      <w:pPr>
                        <w:pStyle w:val="Caption"/>
                        <w:rPr>
                          <w:rFonts w:ascii="Times New Roman" w:eastAsiaTheme="majorEastAsia" w:hAnsi="Times New Roman" w:cs="Times New Roman"/>
                          <w:b w:val="0"/>
                          <w:noProof/>
                          <w:sz w:val="20"/>
                          <w:szCs w:val="24"/>
                        </w:rPr>
                      </w:pPr>
                      <w:r>
                        <w:rPr>
                          <w:rFonts w:ascii="Times New Roman" w:hAnsi="Times New Roman"/>
                          <w:bCs w:val="0"/>
                          <w:sz w:val="20"/>
                        </w:rPr>
                        <w:t xml:space="preserve">Figure </w:t>
                      </w:r>
                      <w:r>
                        <w:rPr>
                          <w:rFonts w:ascii="Times New Roman" w:hAnsi="Times New Roman"/>
                          <w:bCs w:val="0"/>
                          <w:sz w:val="20"/>
                        </w:rPr>
                        <w:fldChar w:fldCharType="begin"/>
                      </w:r>
                      <w:r>
                        <w:rPr>
                          <w:rFonts w:ascii="Times New Roman" w:hAnsi="Times New Roman"/>
                          <w:bCs w:val="0"/>
                          <w:sz w:val="20"/>
                        </w:rPr>
                        <w:instrText xml:space="preserve"> SEQ Figure \* ARABIC </w:instrText>
                      </w:r>
                      <w:r>
                        <w:rPr>
                          <w:rFonts w:ascii="Times New Roman" w:hAnsi="Times New Roman"/>
                          <w:bCs w:val="0"/>
                          <w:sz w:val="20"/>
                        </w:rPr>
                        <w:fldChar w:fldCharType="separate"/>
                      </w:r>
                      <w:r>
                        <w:rPr>
                          <w:rFonts w:ascii="Times New Roman" w:hAnsi="Times New Roman"/>
                          <w:bCs w:val="0"/>
                          <w:noProof/>
                          <w:sz w:val="20"/>
                        </w:rPr>
                        <w:t>4</w:t>
                      </w:r>
                      <w:r>
                        <w:rPr>
                          <w:rFonts w:ascii="Times New Roman" w:hAnsi="Times New Roman"/>
                          <w:bCs w:val="0"/>
                          <w:sz w:val="20"/>
                        </w:rPr>
                        <w:fldChar w:fldCharType="end"/>
                      </w:r>
                      <w:r>
                        <w:rPr>
                          <w:rFonts w:ascii="Times New Roman" w:hAnsi="Times New Roman"/>
                          <w:bCs w:val="0"/>
                          <w:sz w:val="20"/>
                        </w:rPr>
                        <w:t>:</w:t>
                      </w:r>
                      <w:r>
                        <w:rPr>
                          <w:rFonts w:ascii="Times New Roman" w:hAnsi="Times New Roman"/>
                          <w:b w:val="0"/>
                          <w:sz w:val="20"/>
                        </w:rPr>
                        <w:t xml:space="preserve"> This figure summarizes the optimization workflow for the </w:t>
                      </w:r>
                      <w:proofErr w:type="spellStart"/>
                      <w:r>
                        <w:rPr>
                          <w:rFonts w:ascii="Times New Roman" w:hAnsi="Times New Roman"/>
                          <w:b w:val="0"/>
                          <w:sz w:val="20"/>
                        </w:rPr>
                        <w:t>threshcropped</w:t>
                      </w:r>
                      <w:proofErr w:type="spellEnd"/>
                      <w:r>
                        <w:rPr>
                          <w:rFonts w:ascii="Times New Roman" w:hAnsi="Times New Roman"/>
                          <w:b w:val="0"/>
                          <w:sz w:val="20"/>
                        </w:rPr>
                        <w:t xml:space="preserve"> dataset. Part (a) shows the best image size = 500, which is fixed at this value in part (b), which shows best </w:t>
                      </w:r>
                      <w:proofErr w:type="spellStart"/>
                      <w:r>
                        <w:rPr>
                          <w:rFonts w:ascii="Times New Roman" w:hAnsi="Times New Roman"/>
                          <w:b w:val="0"/>
                          <w:sz w:val="20"/>
                        </w:rPr>
                        <w:t>batchsize</w:t>
                      </w:r>
                      <w:proofErr w:type="spellEnd"/>
                      <w:r>
                        <w:rPr>
                          <w:rFonts w:ascii="Times New Roman" w:hAnsi="Times New Roman"/>
                          <w:b w:val="0"/>
                          <w:sz w:val="20"/>
                        </w:rPr>
                        <w:t xml:space="preserve"> of 30.</w:t>
                      </w:r>
                    </w:p>
                  </w:txbxContent>
                </v:textbox>
                <w10:anchorlock/>
              </v:shape>
            </w:pict>
          </mc:Fallback>
        </mc:AlternateContent>
      </w:r>
      <w:r>
        <w:rPr>
          <w:b w:val="0"/>
          <w:bCs w:val="0"/>
          <w:color w:val="auto"/>
        </w:rPr>
        <w:t xml:space="preserve"> </w:t>
      </w:r>
    </w:p>
    <w:p w14:paraId="22713466" w14:textId="79C53DCC" w:rsidR="00851D68" w:rsidRDefault="00851D68" w:rsidP="00851D68">
      <w:pPr>
        <w:pStyle w:val="Style1"/>
        <w:numPr>
          <w:ilvl w:val="0"/>
          <w:numId w:val="0"/>
        </w:numPr>
        <w:ind w:left="360"/>
        <w:jc w:val="left"/>
        <w:rPr>
          <w:color w:val="auto"/>
        </w:rPr>
      </w:pPr>
      <w:r>
        <w:rPr>
          <w:noProof/>
          <w:color w:val="auto"/>
        </w:rPr>
        <w:drawing>
          <wp:inline distT="0" distB="0" distL="0" distR="0" wp14:anchorId="6A5E3D91" wp14:editId="5058CD35">
            <wp:extent cx="5543550" cy="2146300"/>
            <wp:effectExtent l="0" t="0" r="0" b="6350"/>
            <wp:docPr id="3" name="Picture 3"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2146300"/>
                    </a:xfrm>
                    <a:prstGeom prst="rect">
                      <a:avLst/>
                    </a:prstGeom>
                    <a:noFill/>
                    <a:ln>
                      <a:noFill/>
                    </a:ln>
                  </pic:spPr>
                </pic:pic>
              </a:graphicData>
            </a:graphic>
          </wp:inline>
        </w:drawing>
      </w:r>
    </w:p>
    <w:p w14:paraId="6BF3F91B" w14:textId="44797BD7" w:rsidR="00851D68" w:rsidRDefault="00851D68" w:rsidP="00851D68">
      <w:pPr>
        <w:pStyle w:val="Style1"/>
        <w:numPr>
          <w:ilvl w:val="0"/>
          <w:numId w:val="0"/>
        </w:numPr>
        <w:ind w:left="360"/>
        <w:jc w:val="left"/>
        <w:rPr>
          <w:color w:val="auto"/>
        </w:rPr>
      </w:pPr>
      <w:r>
        <w:rPr>
          <w:noProof/>
        </w:rPr>
        <mc:AlternateContent>
          <mc:Choice Requires="wps">
            <w:drawing>
              <wp:inline distT="0" distB="0" distL="0" distR="0" wp14:anchorId="3EABC8CA" wp14:editId="3DE99157">
                <wp:extent cx="5541645" cy="407670"/>
                <wp:effectExtent l="0" t="0" r="1905" b="190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407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723A0" w14:textId="77777777" w:rsidR="00851D68" w:rsidRDefault="00851D68" w:rsidP="00851D68">
                            <w:pPr>
                              <w:pStyle w:val="Caption"/>
                              <w:rPr>
                                <w:rFonts w:ascii="Times New Roman" w:eastAsiaTheme="majorEastAsia" w:hAnsi="Times New Roman" w:cs="Times New Roman"/>
                                <w:b w:val="0"/>
                                <w:noProof/>
                                <w:color w:val="262626" w:themeColor="text1" w:themeTint="D9"/>
                                <w:sz w:val="20"/>
                                <w:szCs w:val="24"/>
                              </w:rPr>
                            </w:pPr>
                            <w:r>
                              <w:rPr>
                                <w:rFonts w:ascii="Times New Roman" w:hAnsi="Times New Roman"/>
                                <w:b w:val="0"/>
                                <w:sz w:val="20"/>
                              </w:rPr>
                              <w:t xml:space="preserve">Figure </w:t>
                            </w:r>
                            <w:r>
                              <w:rPr>
                                <w:rFonts w:ascii="Times New Roman" w:hAnsi="Times New Roman"/>
                                <w:b w:val="0"/>
                                <w:sz w:val="20"/>
                              </w:rPr>
                              <w:fldChar w:fldCharType="begin"/>
                            </w:r>
                            <w:r>
                              <w:rPr>
                                <w:rFonts w:ascii="Times New Roman" w:hAnsi="Times New Roman"/>
                                <w:b w:val="0"/>
                                <w:sz w:val="20"/>
                              </w:rPr>
                              <w:instrText xml:space="preserve"> SEQ Figure \* ARABIC </w:instrText>
                            </w:r>
                            <w:r>
                              <w:rPr>
                                <w:rFonts w:ascii="Times New Roman" w:hAnsi="Times New Roman"/>
                                <w:b w:val="0"/>
                                <w:sz w:val="20"/>
                              </w:rPr>
                              <w:fldChar w:fldCharType="separate"/>
                            </w:r>
                            <w:r>
                              <w:rPr>
                                <w:rFonts w:ascii="Times New Roman" w:hAnsi="Times New Roman"/>
                                <w:b w:val="0"/>
                                <w:noProof/>
                                <w:sz w:val="20"/>
                              </w:rPr>
                              <w:t>5</w:t>
                            </w:r>
                            <w:r>
                              <w:rPr>
                                <w:rFonts w:ascii="Times New Roman" w:hAnsi="Times New Roman"/>
                                <w:b w:val="0"/>
                                <w:sz w:val="20"/>
                              </w:rPr>
                              <w:fldChar w:fldCharType="end"/>
                            </w:r>
                            <w:r>
                              <w:rPr>
                                <w:rFonts w:ascii="Times New Roman" w:hAnsi="Times New Roman"/>
                                <w:b w:val="0"/>
                                <w:sz w:val="20"/>
                              </w:rPr>
                              <w:t xml:space="preserve">: This figure summarizes the optimization workflow for the </w:t>
                            </w:r>
                            <w:proofErr w:type="spellStart"/>
                            <w:r>
                              <w:rPr>
                                <w:rFonts w:ascii="Times New Roman" w:hAnsi="Times New Roman"/>
                                <w:b w:val="0"/>
                                <w:sz w:val="20"/>
                              </w:rPr>
                              <w:t>threshcropped</w:t>
                            </w:r>
                            <w:proofErr w:type="spellEnd"/>
                            <w:r>
                              <w:rPr>
                                <w:rFonts w:ascii="Times New Roman" w:hAnsi="Times New Roman"/>
                                <w:b w:val="0"/>
                                <w:sz w:val="20"/>
                              </w:rPr>
                              <w:t xml:space="preserve"> dataset. Part (a) shows the best image size = 300, which is fixed at this value in part (b), which shows best </w:t>
                            </w:r>
                            <w:proofErr w:type="spellStart"/>
                            <w:r>
                              <w:rPr>
                                <w:rFonts w:ascii="Times New Roman" w:hAnsi="Times New Roman"/>
                                <w:b w:val="0"/>
                                <w:sz w:val="20"/>
                              </w:rPr>
                              <w:t>batchsize</w:t>
                            </w:r>
                            <w:proofErr w:type="spellEnd"/>
                            <w:r>
                              <w:rPr>
                                <w:rFonts w:ascii="Times New Roman" w:hAnsi="Times New Roman"/>
                                <w:b w:val="0"/>
                                <w:sz w:val="20"/>
                              </w:rPr>
                              <w:t xml:space="preserve"> of 32.</w:t>
                            </w:r>
                          </w:p>
                        </w:txbxContent>
                      </wps:txbx>
                      <wps:bodyPr rot="0" vert="horz" wrap="square" lIns="0" tIns="0" rIns="0" bIns="0" anchor="t" anchorCtr="0" upright="1">
                        <a:spAutoFit/>
                      </wps:bodyPr>
                    </wps:wsp>
                  </a:graphicData>
                </a:graphic>
              </wp:inline>
            </w:drawing>
          </mc:Choice>
          <mc:Fallback>
            <w:pict>
              <v:shape w14:anchorId="3EABC8CA" id="Text Box 8" o:spid="_x0000_s1029" type="#_x0000_t202" style="width:436.35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" stroked="f">
                <v:textbox style="mso-fit-shape-to-text:t" inset="0,0,0,0">
                  <w:txbxContent>
                    <w:p w14:paraId="628723A0" w14:textId="77777777" w:rsidR="00851D68" w:rsidRDefault="00851D68" w:rsidP="00851D68">
                      <w:pPr>
                        <w:pStyle w:val="Caption"/>
                        <w:rPr>
                          <w:rFonts w:ascii="Times New Roman" w:eastAsiaTheme="majorEastAsia" w:hAnsi="Times New Roman" w:cs="Times New Roman"/>
                          <w:b w:val="0"/>
                          <w:noProof/>
                          <w:color w:val="262626" w:themeColor="text1" w:themeTint="D9"/>
                          <w:sz w:val="20"/>
                          <w:szCs w:val="24"/>
                        </w:rPr>
                      </w:pPr>
                      <w:r>
                        <w:rPr>
                          <w:rFonts w:ascii="Times New Roman" w:hAnsi="Times New Roman"/>
                          <w:b w:val="0"/>
                          <w:sz w:val="20"/>
                        </w:rPr>
                        <w:t xml:space="preserve">Figure </w:t>
                      </w:r>
                      <w:r>
                        <w:rPr>
                          <w:rFonts w:ascii="Times New Roman" w:hAnsi="Times New Roman"/>
                          <w:b w:val="0"/>
                          <w:sz w:val="20"/>
                        </w:rPr>
                        <w:fldChar w:fldCharType="begin"/>
                      </w:r>
                      <w:r>
                        <w:rPr>
                          <w:rFonts w:ascii="Times New Roman" w:hAnsi="Times New Roman"/>
                          <w:b w:val="0"/>
                          <w:sz w:val="20"/>
                        </w:rPr>
                        <w:instrText xml:space="preserve"> SEQ Figure \* ARABIC </w:instrText>
                      </w:r>
                      <w:r>
                        <w:rPr>
                          <w:rFonts w:ascii="Times New Roman" w:hAnsi="Times New Roman"/>
                          <w:b w:val="0"/>
                          <w:sz w:val="20"/>
                        </w:rPr>
                        <w:fldChar w:fldCharType="separate"/>
                      </w:r>
                      <w:r>
                        <w:rPr>
                          <w:rFonts w:ascii="Times New Roman" w:hAnsi="Times New Roman"/>
                          <w:b w:val="0"/>
                          <w:noProof/>
                          <w:sz w:val="20"/>
                        </w:rPr>
                        <w:t>5</w:t>
                      </w:r>
                      <w:r>
                        <w:rPr>
                          <w:rFonts w:ascii="Times New Roman" w:hAnsi="Times New Roman"/>
                          <w:b w:val="0"/>
                          <w:sz w:val="20"/>
                        </w:rPr>
                        <w:fldChar w:fldCharType="end"/>
                      </w:r>
                      <w:r>
                        <w:rPr>
                          <w:rFonts w:ascii="Times New Roman" w:hAnsi="Times New Roman"/>
                          <w:b w:val="0"/>
                          <w:sz w:val="20"/>
                        </w:rPr>
                        <w:t xml:space="preserve">: This figure summarizes the optimization workflow for the </w:t>
                      </w:r>
                      <w:proofErr w:type="spellStart"/>
                      <w:r>
                        <w:rPr>
                          <w:rFonts w:ascii="Times New Roman" w:hAnsi="Times New Roman"/>
                          <w:b w:val="0"/>
                          <w:sz w:val="20"/>
                        </w:rPr>
                        <w:t>threshcropped</w:t>
                      </w:r>
                      <w:proofErr w:type="spellEnd"/>
                      <w:r>
                        <w:rPr>
                          <w:rFonts w:ascii="Times New Roman" w:hAnsi="Times New Roman"/>
                          <w:b w:val="0"/>
                          <w:sz w:val="20"/>
                        </w:rPr>
                        <w:t xml:space="preserve"> dataset. Part (a) shows the best image size = 300, which is fixed at this value in part (b), which shows best </w:t>
                      </w:r>
                      <w:proofErr w:type="spellStart"/>
                      <w:r>
                        <w:rPr>
                          <w:rFonts w:ascii="Times New Roman" w:hAnsi="Times New Roman"/>
                          <w:b w:val="0"/>
                          <w:sz w:val="20"/>
                        </w:rPr>
                        <w:t>batchsize</w:t>
                      </w:r>
                      <w:proofErr w:type="spellEnd"/>
                      <w:r>
                        <w:rPr>
                          <w:rFonts w:ascii="Times New Roman" w:hAnsi="Times New Roman"/>
                          <w:b w:val="0"/>
                          <w:sz w:val="20"/>
                        </w:rPr>
                        <w:t xml:space="preserve"> of 32.</w:t>
                      </w:r>
                    </w:p>
                  </w:txbxContent>
                </v:textbox>
                <w10:anchorlock/>
              </v:shape>
            </w:pict>
          </mc:Fallback>
        </mc:AlternateContent>
      </w:r>
    </w:p>
    <w:p w14:paraId="09A868AA" w14:textId="77777777" w:rsidR="00851D68" w:rsidRDefault="00851D68" w:rsidP="00851D68">
      <w:pPr>
        <w:pStyle w:val="Style1"/>
        <w:numPr>
          <w:ilvl w:val="0"/>
          <w:numId w:val="0"/>
        </w:numPr>
        <w:jc w:val="left"/>
        <w:rPr>
          <w:b w:val="0"/>
          <w:bCs w:val="0"/>
        </w:rPr>
      </w:pPr>
      <w:r>
        <w:rPr>
          <w:b w:val="0"/>
          <w:bCs w:val="0"/>
          <w:color w:val="auto"/>
        </w:rPr>
        <w:t xml:space="preserve">From Part II, we obtain the best parameters for Resnet50 for both the original and </w:t>
      </w:r>
      <w:proofErr w:type="spellStart"/>
      <w:r>
        <w:rPr>
          <w:b w:val="0"/>
          <w:bCs w:val="0"/>
          <w:color w:val="auto"/>
        </w:rPr>
        <w:t>threshcropped</w:t>
      </w:r>
      <w:proofErr w:type="spellEnd"/>
      <w:r>
        <w:rPr>
          <w:b w:val="0"/>
          <w:bCs w:val="0"/>
          <w:color w:val="auto"/>
        </w:rPr>
        <w:t xml:space="preserve"> datasets. We see in 6 that ResNet50 with original images yields very good metrics and outperforms its </w:t>
      </w:r>
      <w:proofErr w:type="spellStart"/>
      <w:r>
        <w:rPr>
          <w:b w:val="0"/>
          <w:bCs w:val="0"/>
          <w:color w:val="auto"/>
        </w:rPr>
        <w:t>threshcropped</w:t>
      </w:r>
      <w:proofErr w:type="spellEnd"/>
      <w:r>
        <w:rPr>
          <w:b w:val="0"/>
          <w:bCs w:val="0"/>
          <w:color w:val="auto"/>
        </w:rPr>
        <w:t xml:space="preserve"> counterpart, with an accuracy of 97.36% and an </w:t>
      </w:r>
      <m:oMath>
        <m:sSub>
          <m:sSubPr>
            <m:ctrlPr>
              <w:rPr>
                <w:rFonts w:ascii="Cambria Math" w:hAnsi="Cambria Math"/>
                <w:i/>
              </w:rPr>
            </m:ctrlPr>
          </m:sSubPr>
          <m:e>
            <m:r>
              <m:rPr>
                <m:sty m:val="bi"/>
              </m:rPr>
              <w:rPr>
                <w:rFonts w:ascii="Cambria Math" w:hAnsi="Cambria Math"/>
                <w:color w:val="auto"/>
              </w:rPr>
              <m:t>F</m:t>
            </m:r>
          </m:e>
          <m:sub>
            <m:r>
              <m:rPr>
                <m:sty m:val="bi"/>
              </m:rPr>
              <w:rPr>
                <w:rFonts w:ascii="Cambria Math" w:hAnsi="Cambria Math"/>
                <w:color w:val="auto"/>
              </w:rPr>
              <m:t>1</m:t>
            </m:r>
          </m:sub>
        </m:sSub>
        <m:r>
          <m:rPr>
            <m:sty m:val="bi"/>
          </m:rPr>
          <w:rPr>
            <w:rFonts w:ascii="Cambria Math" w:hAnsi="Cambria Math"/>
            <w:color w:val="auto"/>
          </w:rPr>
          <m:t xml:space="preserve"> </m:t>
        </m:r>
      </m:oMath>
      <w:r>
        <w:rPr>
          <w:b w:val="0"/>
          <w:bCs w:val="0"/>
          <w:color w:val="auto"/>
        </w:rPr>
        <w:t xml:space="preserve">score of 97.93%.  This is our best model. We use this best model classify the trap data (see section </w:t>
      </w:r>
      <w:r>
        <w:rPr>
          <w:b w:val="0"/>
          <w:bCs w:val="0"/>
          <w:color w:val="auto"/>
        </w:rPr>
        <w:fldChar w:fldCharType="begin"/>
      </w:r>
      <w:r>
        <w:rPr>
          <w:b w:val="0"/>
          <w:bCs w:val="0"/>
          <w:color w:val="auto"/>
        </w:rPr>
        <w:instrText xml:space="preserve"> REF _Ref96536697 \n \h  \* MERGEFORMAT </w:instrText>
      </w:r>
      <w:r>
        <w:rPr>
          <w:b w:val="0"/>
          <w:bCs w:val="0"/>
          <w:color w:val="auto"/>
        </w:rPr>
      </w:r>
      <w:r>
        <w:rPr>
          <w:b w:val="0"/>
          <w:bCs w:val="0"/>
          <w:color w:val="auto"/>
        </w:rPr>
        <w:fldChar w:fldCharType="separate"/>
      </w:r>
      <w:r>
        <w:rPr>
          <w:b w:val="0"/>
          <w:bCs w:val="0"/>
          <w:color w:val="auto"/>
        </w:rPr>
        <w:t>3.1</w:t>
      </w:r>
      <w:r>
        <w:rPr>
          <w:b w:val="0"/>
          <w:bCs w:val="0"/>
          <w:color w:val="auto"/>
        </w:rPr>
        <w:fldChar w:fldCharType="end"/>
      </w:r>
      <w:r>
        <w:rPr>
          <w:b w:val="0"/>
          <w:bCs w:val="0"/>
          <w:color w:val="auto"/>
        </w:rPr>
        <w:t xml:space="preserve">). </w:t>
      </w:r>
      <w:r>
        <w:rPr>
          <w:b w:val="0"/>
          <w:bCs w:val="0"/>
          <w:color w:val="auto"/>
        </w:rPr>
        <w:lastRenderedPageBreak/>
        <w:t>In other words, we use ResNet50 w</w:t>
      </w:r>
      <w:r>
        <w:rPr>
          <w:b w:val="0"/>
          <w:bCs w:val="0"/>
        </w:rPr>
        <w:t>ith image size 300 and batch size 32 trained on original images. Out of 77 trap beetles, the classifier tells us that 64 are marked and 13 are unmarked. See Figure 7 to visualize the results.</w:t>
      </w:r>
    </w:p>
    <w:p w14:paraId="1CC3EBF2" w14:textId="2C77EF3C" w:rsidR="00851D68" w:rsidRDefault="00851D68" w:rsidP="00851D68">
      <w:pPr>
        <w:pStyle w:val="Style1"/>
        <w:numPr>
          <w:ilvl w:val="0"/>
          <w:numId w:val="0"/>
        </w:numPr>
        <w:ind w:left="360"/>
        <w:jc w:val="left"/>
        <w:rPr>
          <w:color w:val="auto"/>
        </w:rPr>
      </w:pPr>
      <w:r>
        <w:rPr>
          <w:noProof/>
        </w:rPr>
        <mc:AlternateContent>
          <mc:Choice Requires="wps">
            <w:drawing>
              <wp:anchor distT="0" distB="0" distL="114300" distR="114300" simplePos="0" relativeHeight="251658240" behindDoc="0" locked="0" layoutInCell="1" allowOverlap="1" wp14:anchorId="5F42CAD1" wp14:editId="6D3F3242">
                <wp:simplePos x="0" y="0"/>
                <wp:positionH relativeFrom="column">
                  <wp:posOffset>321945</wp:posOffset>
                </wp:positionH>
                <wp:positionV relativeFrom="paragraph">
                  <wp:posOffset>4991100</wp:posOffset>
                </wp:positionV>
                <wp:extent cx="3589020" cy="254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589020" cy="247650"/>
                        </a:xfrm>
                        <a:prstGeom prst="rect">
                          <a:avLst/>
                        </a:prstGeom>
                        <a:solidFill>
                          <a:prstClr val="white"/>
                        </a:solidFill>
                        <a:ln>
                          <a:noFill/>
                        </a:ln>
                      </wps:spPr>
                      <wps:txbx>
                        <w:txbxContent>
                          <w:p w14:paraId="2F991797" w14:textId="77777777" w:rsidR="00851D68" w:rsidRDefault="00851D68" w:rsidP="00851D68">
                            <w:pPr>
                              <w:pStyle w:val="Caption"/>
                              <w:rPr>
                                <w:rFonts w:ascii="Times New Roman" w:eastAsiaTheme="majorEastAsia" w:hAnsi="Times New Roman" w:cs="Times New Roman"/>
                                <w:b w:val="0"/>
                                <w:noProof/>
                                <w:sz w:val="20"/>
                                <w:szCs w:val="24"/>
                              </w:rPr>
                            </w:pP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F42CAD1" id="Text Box 13" o:spid="_x0000_s1030" type="#_x0000_t202" style="position:absolute;left:0;text-align:left;margin-left:25.35pt;margin-top:393pt;width:282.6pt;height:2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" stroked="f">
                <v:textbox style="mso-fit-shape-to-text:t" inset="0,0,0,0">
                  <w:txbxContent>
                    <w:p w14:paraId="2F991797" w14:textId="77777777" w:rsidR="00851D68" w:rsidRDefault="00851D68" w:rsidP="00851D68">
                      <w:pPr>
                        <w:pStyle w:val="Caption"/>
                        <w:rPr>
                          <w:rFonts w:ascii="Times New Roman" w:eastAsiaTheme="majorEastAsia" w:hAnsi="Times New Roman" w:cs="Times New Roman"/>
                          <w:b w:val="0"/>
                          <w:noProof/>
                          <w:sz w:val="20"/>
                          <w:szCs w:val="24"/>
                        </w:rPr>
                      </w:pPr>
                    </w:p>
                  </w:txbxContent>
                </v:textbox>
                <w10:wrap type="topAndBottom"/>
              </v:shape>
            </w:pict>
          </mc:Fallback>
        </mc:AlternateContent>
      </w:r>
    </w:p>
    <w:p w14:paraId="233F6082" w14:textId="255FD935" w:rsidR="00851D68" w:rsidRDefault="00851D68" w:rsidP="00851D68">
      <w:pPr>
        <w:pStyle w:val="Style1"/>
        <w:ind w:left="360"/>
        <w:rPr>
          <w:color w:val="auto"/>
        </w:rPr>
      </w:pPr>
      <w:ins w:id="28" w:author="Mishty Ray" w:date="2022-03-27T17:38:00Z">
        <w:r>
          <w:rPr>
            <w:noProof/>
            <w:color w:val="auto"/>
          </w:rPr>
          <w:drawing>
            <wp:inline distT="0" distB="0" distL="0" distR="0" wp14:anchorId="349ACC83" wp14:editId="2DB928A8">
              <wp:extent cx="4286250" cy="3062391"/>
              <wp:effectExtent l="0" t="0" r="0" b="508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4015" cy="3067939"/>
                      </a:xfrm>
                      <a:prstGeom prst="rect">
                        <a:avLst/>
                      </a:prstGeom>
                      <a:noFill/>
                      <a:ln>
                        <a:noFill/>
                      </a:ln>
                    </pic:spPr>
                  </pic:pic>
                </a:graphicData>
              </a:graphic>
            </wp:inline>
          </w:drawing>
        </w:r>
      </w:ins>
    </w:p>
    <w:p w14:paraId="51661A8A" w14:textId="77777777" w:rsidR="00851D68" w:rsidRDefault="00851D68" w:rsidP="00851D68">
      <w:pPr>
        <w:pStyle w:val="Style1"/>
        <w:keepNext/>
        <w:numPr>
          <w:ilvl w:val="0"/>
          <w:numId w:val="0"/>
        </w:numPr>
        <w:ind w:left="360"/>
        <w:jc w:val="left"/>
      </w:pPr>
    </w:p>
    <w:p w14:paraId="401DA527" w14:textId="01F85846" w:rsidR="00851D68" w:rsidRPr="00023598" w:rsidRDefault="00851D68" w:rsidP="00023598">
      <w:pPr>
        <w:pStyle w:val="Caption"/>
        <w:rPr>
          <w:rFonts w:ascii="Times New Roman" w:hAnsi="Times New Roman" w:cs="Times New Roman"/>
          <w:b w:val="0"/>
          <w:bCs w:val="0"/>
          <w:color w:val="auto"/>
          <w:sz w:val="20"/>
          <w:szCs w:val="20"/>
        </w:rPr>
      </w:pPr>
      <w:r>
        <w:rPr>
          <w:rFonts w:ascii="Times New Roman" w:hAnsi="Times New Roman" w:cs="Times New Roman"/>
          <w:sz w:val="20"/>
          <w:szCs w:val="20"/>
        </w:rPr>
        <w:t xml:space="preserve">Figure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Figure \* ARABIC </w:instrText>
      </w:r>
      <w:r>
        <w:rPr>
          <w:rFonts w:ascii="Times New Roman" w:hAnsi="Times New Roman" w:cs="Times New Roman"/>
          <w:sz w:val="20"/>
          <w:szCs w:val="20"/>
        </w:rPr>
        <w:fldChar w:fldCharType="separate"/>
      </w:r>
      <w:r>
        <w:rPr>
          <w:rFonts w:ascii="Times New Roman" w:hAnsi="Times New Roman" w:cs="Times New Roman"/>
          <w:noProof/>
          <w:sz w:val="20"/>
          <w:szCs w:val="20"/>
        </w:rPr>
        <w:t>6</w:t>
      </w:r>
      <w:r>
        <w:rPr>
          <w:rFonts w:ascii="Times New Roman" w:hAnsi="Times New Roman" w:cs="Times New Roman"/>
          <w:sz w:val="20"/>
          <w:szCs w:val="20"/>
        </w:rPr>
        <w:fldChar w:fldCharType="end"/>
      </w:r>
      <w:r>
        <w:rPr>
          <w:rFonts w:ascii="Times New Roman" w:hAnsi="Times New Roman" w:cs="Times New Roman"/>
          <w:b w:val="0"/>
          <w:bCs w:val="0"/>
          <w:sz w:val="20"/>
          <w:szCs w:val="20"/>
        </w:rPr>
        <w:t xml:space="preserve">: Summary of metrics of the optimized models for original and </w:t>
      </w:r>
      <w:proofErr w:type="spellStart"/>
      <w:r>
        <w:rPr>
          <w:rFonts w:ascii="Times New Roman" w:hAnsi="Times New Roman" w:cs="Times New Roman"/>
          <w:b w:val="0"/>
          <w:bCs w:val="0"/>
          <w:sz w:val="20"/>
          <w:szCs w:val="20"/>
        </w:rPr>
        <w:t>threshcropped</w:t>
      </w:r>
      <w:proofErr w:type="spellEnd"/>
      <w:r>
        <w:rPr>
          <w:rFonts w:ascii="Times New Roman" w:hAnsi="Times New Roman" w:cs="Times New Roman"/>
          <w:b w:val="0"/>
          <w:bCs w:val="0"/>
          <w:sz w:val="20"/>
          <w:szCs w:val="20"/>
        </w:rPr>
        <w:t xml:space="preserve"> datasets</w:t>
      </w:r>
    </w:p>
    <w:p w14:paraId="150F503B" w14:textId="51560EAA" w:rsidR="00851D68" w:rsidRDefault="00851D68" w:rsidP="00023598">
      <w:pPr>
        <w:pStyle w:val="Style1"/>
        <w:keepNext/>
        <w:numPr>
          <w:ilvl w:val="0"/>
          <w:numId w:val="0"/>
        </w:numPr>
        <w:jc w:val="left"/>
      </w:pPr>
      <w:r>
        <w:rPr>
          <w:noProof/>
          <w:color w:val="auto"/>
        </w:rPr>
        <w:drawing>
          <wp:inline distT="0" distB="0" distL="0" distR="0" wp14:anchorId="31A488D2" wp14:editId="52B6FEB4">
            <wp:extent cx="5943600" cy="4279900"/>
            <wp:effectExtent l="0" t="0" r="0" b="0"/>
            <wp:docPr id="1" name="Picture 1" descr="A picture containing screen,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creen, dar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79900"/>
                    </a:xfrm>
                    <a:prstGeom prst="rect">
                      <a:avLst/>
                    </a:prstGeom>
                    <a:noFill/>
                    <a:ln>
                      <a:noFill/>
                    </a:ln>
                  </pic:spPr>
                </pic:pic>
              </a:graphicData>
            </a:graphic>
          </wp:inline>
        </w:drawing>
      </w:r>
    </w:p>
    <w:p w14:paraId="0785A807" w14:textId="77777777" w:rsidR="00851D68" w:rsidRDefault="00851D68" w:rsidP="00851D68">
      <w:pPr>
        <w:pStyle w:val="Caption"/>
        <w:rPr>
          <w:rFonts w:ascii="Times New Roman" w:hAnsi="Times New Roman"/>
          <w:b w:val="0"/>
          <w:sz w:val="20"/>
        </w:rPr>
      </w:pPr>
      <w:r>
        <w:rPr>
          <w:rFonts w:ascii="Times New Roman" w:hAnsi="Times New Roman"/>
          <w:bCs w:val="0"/>
          <w:sz w:val="20"/>
        </w:rPr>
        <w:t xml:space="preserve">Figure </w:t>
      </w:r>
      <w:r>
        <w:rPr>
          <w:rFonts w:ascii="Times New Roman" w:hAnsi="Times New Roman"/>
          <w:bCs w:val="0"/>
          <w:sz w:val="20"/>
        </w:rPr>
        <w:fldChar w:fldCharType="begin"/>
      </w:r>
      <w:r>
        <w:rPr>
          <w:rFonts w:ascii="Times New Roman" w:hAnsi="Times New Roman"/>
          <w:bCs w:val="0"/>
          <w:sz w:val="20"/>
        </w:rPr>
        <w:instrText xml:space="preserve"> SEQ Figure \* ARABIC </w:instrText>
      </w:r>
      <w:r>
        <w:rPr>
          <w:rFonts w:ascii="Times New Roman" w:hAnsi="Times New Roman"/>
          <w:bCs w:val="0"/>
          <w:sz w:val="20"/>
        </w:rPr>
        <w:fldChar w:fldCharType="separate"/>
      </w:r>
      <w:r>
        <w:rPr>
          <w:rFonts w:ascii="Times New Roman" w:hAnsi="Times New Roman"/>
          <w:bCs w:val="0"/>
          <w:noProof/>
          <w:sz w:val="20"/>
        </w:rPr>
        <w:t>7</w:t>
      </w:r>
      <w:r>
        <w:rPr>
          <w:rFonts w:ascii="Times New Roman" w:hAnsi="Times New Roman"/>
          <w:bCs w:val="0"/>
          <w:sz w:val="20"/>
        </w:rPr>
        <w:fldChar w:fldCharType="end"/>
      </w:r>
      <w:r>
        <w:rPr>
          <w:rFonts w:ascii="Times New Roman" w:hAnsi="Times New Roman"/>
          <w:b w:val="0"/>
          <w:sz w:val="20"/>
        </w:rPr>
        <w:t>: Beetle images from the trap data along with the prediction probabilities</w:t>
      </w:r>
    </w:p>
    <w:p w14:paraId="2D8BB7B0" w14:textId="77777777" w:rsidR="00851D68" w:rsidRDefault="00851D68" w:rsidP="00851D68"/>
    <w:p w14:paraId="641295AE" w14:textId="77777777" w:rsidR="00851D68" w:rsidRDefault="00851D68" w:rsidP="00851D68">
      <w:pPr>
        <w:pStyle w:val="Style1"/>
        <w:numPr>
          <w:ilvl w:val="0"/>
          <w:numId w:val="2"/>
        </w:numPr>
        <w:jc w:val="left"/>
        <w:rPr>
          <w:color w:val="auto"/>
        </w:rPr>
      </w:pPr>
      <w:r>
        <w:rPr>
          <w:color w:val="auto"/>
        </w:rPr>
        <w:t>DISCUSSION</w:t>
      </w:r>
      <w:r>
        <w:rPr>
          <w:color w:val="auto"/>
        </w:rPr>
        <w:br/>
      </w:r>
      <w:r>
        <w:rPr>
          <w:b w:val="0"/>
          <w:bCs w:val="0"/>
          <w:color w:val="4472C4" w:themeColor="accent1"/>
        </w:rPr>
        <w:t xml:space="preserve">The marking and classification technique can be applied to any kind of insect that emerges from the barks of trees. The image classification technique can be applied to any system which needs binary classification of a collection of individual images. We initially do not see much improvement from the human classifier. However, after finetuning, we have dramatically better results, which shows that automating the process can improve the efficiency and the accuracy of the classification. Individually photographing beetles is still time consuming and </w:t>
      </w:r>
      <w:proofErr w:type="spellStart"/>
      <w:r>
        <w:rPr>
          <w:b w:val="0"/>
          <w:bCs w:val="0"/>
          <w:color w:val="4472C4" w:themeColor="accent1"/>
        </w:rPr>
        <w:t>labour</w:t>
      </w:r>
      <w:proofErr w:type="spellEnd"/>
      <w:r>
        <w:rPr>
          <w:b w:val="0"/>
          <w:bCs w:val="0"/>
          <w:color w:val="4472C4" w:themeColor="accent1"/>
        </w:rPr>
        <w:t xml:space="preserve"> intensive, so a potential refinement of this method involves photographing all the beetles at once and automating the process of picking out the number </w:t>
      </w:r>
      <w:r>
        <w:rPr>
          <w:b w:val="0"/>
          <w:bCs w:val="0"/>
          <w:color w:val="4472C4" w:themeColor="accent1"/>
        </w:rPr>
        <w:lastRenderedPageBreak/>
        <w:t xml:space="preserve">of marked beetles from one single image. </w:t>
      </w:r>
      <w:r>
        <w:rPr>
          <w:b w:val="0"/>
          <w:bCs w:val="0"/>
          <w:color w:val="4472C4" w:themeColor="accent1"/>
        </w:rPr>
        <w:br/>
      </w:r>
    </w:p>
    <w:p w14:paraId="38051DA3" w14:textId="77777777" w:rsidR="00851D68" w:rsidRDefault="00851D68" w:rsidP="00851D68">
      <w:pPr>
        <w:pStyle w:val="Style1"/>
        <w:numPr>
          <w:ilvl w:val="0"/>
          <w:numId w:val="0"/>
        </w:numPr>
        <w:jc w:val="left"/>
        <w:rPr>
          <w:color w:val="auto"/>
        </w:rPr>
      </w:pPr>
      <w:r>
        <w:rPr>
          <w:color w:val="auto"/>
        </w:rPr>
        <w:t>ACKNOWLEDGEMENTS</w:t>
      </w:r>
    </w:p>
    <w:p w14:paraId="374EBF7F" w14:textId="77777777" w:rsidR="00851D68" w:rsidRDefault="00851D68" w:rsidP="00851D68">
      <w:pPr>
        <w:pStyle w:val="Style1"/>
        <w:numPr>
          <w:ilvl w:val="0"/>
          <w:numId w:val="0"/>
        </w:numPr>
        <w:jc w:val="left"/>
        <w:rPr>
          <w:b w:val="0"/>
          <w:bCs w:val="0"/>
          <w:color w:val="auto"/>
        </w:rPr>
      </w:pPr>
      <w:r>
        <w:rPr>
          <w:b w:val="0"/>
          <w:bCs w:val="0"/>
          <w:color w:val="auto"/>
        </w:rPr>
        <w:t xml:space="preserve">MR would like to acknowledge Natural Resources Canada for contract </w:t>
      </w:r>
      <w:r>
        <w:rPr>
          <w:rStyle w:val="15gqbtuta5zvwkgntkvx90"/>
          <w:b w:val="0"/>
          <w:bCs w:val="0"/>
        </w:rPr>
        <w:t xml:space="preserve">#3000736333 that aided in the completion of this project. This work was made possible due to funding received by DWG from the Pest Risk Management Program of the Canadian Forest Service. We thank Greg Pohl (Canadian Forest Service) for use of microscope and laboratory space at the Northern Forestry Centre Arthropod Collection. All authors would like to thank the organizers of the Pacific Institute for the Mathematical Sciences (PIMS) Math to Power Industry Workshop during which most of the </w:t>
      </w:r>
      <w:proofErr w:type="spellStart"/>
      <w:r>
        <w:rPr>
          <w:rStyle w:val="15gqbtuta5zvwkgntkvx90"/>
          <w:b w:val="0"/>
          <w:bCs w:val="0"/>
        </w:rPr>
        <w:t>set up</w:t>
      </w:r>
      <w:proofErr w:type="spellEnd"/>
      <w:r>
        <w:rPr>
          <w:rStyle w:val="15gqbtuta5zvwkgntkvx90"/>
          <w:b w:val="0"/>
          <w:bCs w:val="0"/>
        </w:rPr>
        <w:t xml:space="preserve"> of this project was carried out. </w:t>
      </w:r>
    </w:p>
    <w:p w14:paraId="63153756" w14:textId="77777777" w:rsidR="00851D68" w:rsidRDefault="00851D68" w:rsidP="00851D68">
      <w:pPr>
        <w:pStyle w:val="Style1"/>
        <w:numPr>
          <w:ilvl w:val="0"/>
          <w:numId w:val="0"/>
        </w:numPr>
        <w:ind w:left="360"/>
        <w:jc w:val="left"/>
        <w:rPr>
          <w:color w:val="auto"/>
        </w:rPr>
      </w:pPr>
    </w:p>
    <w:p w14:paraId="3FF8D408" w14:textId="77777777" w:rsidR="00851D68" w:rsidRDefault="00851D68" w:rsidP="00851D68">
      <w:pPr>
        <w:spacing w:line="480" w:lineRule="auto"/>
        <w:rPr>
          <w:rFonts w:ascii="Times New Roman" w:hAnsi="Times New Roman" w:cs="Times New Roman"/>
          <w:b/>
          <w:bCs/>
          <w:sz w:val="24"/>
          <w:szCs w:val="24"/>
        </w:rPr>
      </w:pPr>
      <w:r>
        <w:rPr>
          <w:rFonts w:ascii="Times New Roman" w:hAnsi="Times New Roman" w:cs="Times New Roman"/>
          <w:b/>
          <w:bCs/>
          <w:sz w:val="24"/>
          <w:szCs w:val="24"/>
        </w:rPr>
        <w:t>BIBLIOGRAPHY</w:t>
      </w:r>
    </w:p>
    <w:p w14:paraId="47EAFF10" w14:textId="77777777" w:rsidR="00851D68" w:rsidRDefault="00851D68" w:rsidP="00851D68">
      <w:pPr>
        <w:pStyle w:val="Bibliography"/>
        <w:ind w:left="720" w:hanging="720"/>
        <w:rPr>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noProof/>
        </w:rPr>
        <w:t xml:space="preserve">Berner, Julius, Philipp Grohs, and Arnulf Jentzen. 2020. "Analysis of the Generalization Error: Empirical Risk Minimization over Deep Artificial Neural Networks Overcomes the Curse of Dimensionality in the Numerical Approximation of Black--Scholes Partial Differential Equations." </w:t>
      </w:r>
      <w:r>
        <w:rPr>
          <w:i/>
          <w:iCs/>
          <w:noProof/>
        </w:rPr>
        <w:t>SIAM Journal on Mathematics of Data Science</w:t>
      </w:r>
      <w:r>
        <w:rPr>
          <w:noProof/>
        </w:rPr>
        <w:t xml:space="preserve"> (SIAM ) 2 (3): 631--657.</w:t>
      </w:r>
    </w:p>
    <w:p w14:paraId="1D47DF95" w14:textId="77777777" w:rsidR="00851D68" w:rsidRDefault="00851D68" w:rsidP="00851D68">
      <w:pPr>
        <w:pStyle w:val="Bibliography"/>
        <w:ind w:left="720" w:hanging="720"/>
        <w:rPr>
          <w:noProof/>
        </w:rPr>
      </w:pPr>
      <w:r>
        <w:rPr>
          <w:noProof/>
        </w:rPr>
        <w:t xml:space="preserve">Dhar, Amalesh , Lael Parrott, and Chris Hawkins. 2016. "Aftermath of mountain pine beetle outbreak in British Columbia: Stand dynamics, management response and ecosystem resilience." </w:t>
      </w:r>
      <w:r>
        <w:rPr>
          <w:i/>
          <w:iCs/>
          <w:noProof/>
        </w:rPr>
        <w:t>Forests</w:t>
      </w:r>
      <w:r>
        <w:rPr>
          <w:noProof/>
        </w:rPr>
        <w:t xml:space="preserve"> (Multidisciplinary Digital Publishing Institute) 7: 171.</w:t>
      </w:r>
    </w:p>
    <w:p w14:paraId="695917A4" w14:textId="77777777" w:rsidR="00851D68" w:rsidRDefault="00851D68" w:rsidP="00851D68">
      <w:pPr>
        <w:pStyle w:val="Bibliography"/>
        <w:ind w:left="720" w:hanging="720"/>
        <w:rPr>
          <w:noProof/>
        </w:rPr>
      </w:pPr>
      <w:r>
        <w:rPr>
          <w:noProof/>
        </w:rPr>
        <w:t>Hannun, Awni, Carl Case, Jared Casper, Bryan Catanzaro, Greg Diamos, Erich Elsen, Ryan Prenger, Sanjeev Satheesh, Shubho Sengupta, and Adam Coates. 2014. "Deep speech: Scaling up end-to-end speech recognition."</w:t>
      </w:r>
    </w:p>
    <w:p w14:paraId="19ECD77B" w14:textId="77777777" w:rsidR="00851D68" w:rsidRDefault="00851D68" w:rsidP="00851D68">
      <w:pPr>
        <w:pStyle w:val="Bibliography"/>
        <w:ind w:left="720" w:hanging="720"/>
        <w:rPr>
          <w:noProof/>
        </w:rPr>
      </w:pPr>
      <w:r>
        <w:rPr>
          <w:noProof/>
        </w:rPr>
        <w:t xml:space="preserve">He, Kaiming, Xiangyu Zhang, Shaoqing Ren, and Jian Sun. 2016. "Deep residual learning for image recognition." </w:t>
      </w:r>
      <w:r>
        <w:rPr>
          <w:i/>
          <w:iCs/>
          <w:noProof/>
        </w:rPr>
        <w:t>Proceedings of the IEEE conference on computer vision and pattern recognition.</w:t>
      </w:r>
      <w:r>
        <w:rPr>
          <w:noProof/>
        </w:rPr>
        <w:t xml:space="preserve"> 770--778.</w:t>
      </w:r>
    </w:p>
    <w:p w14:paraId="2E13488D" w14:textId="77777777" w:rsidR="00851D68" w:rsidRDefault="00851D68" w:rsidP="00851D68">
      <w:pPr>
        <w:pStyle w:val="Bibliography"/>
        <w:ind w:left="720" w:hanging="720"/>
        <w:rPr>
          <w:noProof/>
        </w:rPr>
      </w:pPr>
      <w:r>
        <w:rPr>
          <w:noProof/>
        </w:rPr>
        <w:t xml:space="preserve">Kurz, Werner A., C.C. Dymond, Graham Stinson, G.J. Rampley, E.T. Neilson, A.L. Carroll, Tim Ebata, and Les Safranyik. 2008. "Mountain pine beetle and forest carbon feedback to climate change." </w:t>
      </w:r>
      <w:r>
        <w:rPr>
          <w:i/>
          <w:iCs/>
          <w:noProof/>
        </w:rPr>
        <w:t>Nature 452, no. 7190</w:t>
      </w:r>
      <w:r>
        <w:rPr>
          <w:noProof/>
        </w:rPr>
        <w:t xml:space="preserve"> 987-990.</w:t>
      </w:r>
    </w:p>
    <w:p w14:paraId="34D30BE9" w14:textId="77777777" w:rsidR="00851D68" w:rsidRDefault="00851D68" w:rsidP="00851D68">
      <w:pPr>
        <w:pStyle w:val="Bibliography"/>
        <w:ind w:left="720" w:hanging="720"/>
        <w:rPr>
          <w:noProof/>
        </w:rPr>
      </w:pPr>
      <w:r>
        <w:rPr>
          <w:noProof/>
        </w:rPr>
        <w:t xml:space="preserve">Robertson, Colin, Trisalyn A. Nelson, and Barry Boots. 2007. "Mountain pine beetle dispersal: the spatial–temporal interaction of infestations ." </w:t>
      </w:r>
      <w:r>
        <w:rPr>
          <w:i/>
          <w:iCs/>
          <w:noProof/>
        </w:rPr>
        <w:t>Forest Science</w:t>
      </w:r>
      <w:r>
        <w:rPr>
          <w:noProof/>
        </w:rPr>
        <w:t xml:space="preserve"> 53 (3): 395-405.</w:t>
      </w:r>
    </w:p>
    <w:p w14:paraId="1F7CB673" w14:textId="77777777" w:rsidR="00851D68" w:rsidRDefault="00851D68" w:rsidP="00851D68">
      <w:pPr>
        <w:pStyle w:val="Bibliography"/>
        <w:ind w:left="720" w:hanging="720"/>
        <w:rPr>
          <w:noProof/>
        </w:rPr>
      </w:pPr>
      <w:r>
        <w:rPr>
          <w:noProof/>
        </w:rPr>
        <w:lastRenderedPageBreak/>
        <w:t xml:space="preserve">Safranyik, L, DA Linton, R Silversides, and LH McMullen. 1992. "Dispersal of released mountain pine beetles under the canopy of a mature lodgepole pine stand." </w:t>
      </w:r>
      <w:r>
        <w:rPr>
          <w:i/>
          <w:iCs/>
          <w:noProof/>
        </w:rPr>
        <w:t>Journal of Applied Entomology</w:t>
      </w:r>
      <w:r>
        <w:rPr>
          <w:noProof/>
        </w:rPr>
        <w:t xml:space="preserve"> (Wiley Online Library) 113: 441--450.</w:t>
      </w:r>
    </w:p>
    <w:p w14:paraId="0E70143A" w14:textId="77777777" w:rsidR="00851D68" w:rsidRDefault="00851D68" w:rsidP="00851D68">
      <w:pPr>
        <w:pStyle w:val="Bibliography"/>
        <w:ind w:left="720" w:hanging="720"/>
        <w:rPr>
          <w:noProof/>
        </w:rPr>
      </w:pPr>
      <w:r>
        <w:rPr>
          <w:noProof/>
        </w:rPr>
        <w:t xml:space="preserve">Safranyik, Lee. 1989. "Mountain pine beetle: biology overview." </w:t>
      </w:r>
      <w:r>
        <w:rPr>
          <w:i/>
          <w:iCs/>
          <w:noProof/>
        </w:rPr>
        <w:t>Proceedings: Symposium on the Management of Lodgepole Pine to Minimize Losses to the Mountain Pine Beetle. USDA Forest Service, Intermountain Forest and Range Experiment Station, Gen. Tech. Rep. INT-262.</w:t>
      </w:r>
      <w:r>
        <w:rPr>
          <w:noProof/>
        </w:rPr>
        <w:t xml:space="preserve"> 9--12.</w:t>
      </w:r>
    </w:p>
    <w:p w14:paraId="7CC49C41" w14:textId="77777777" w:rsidR="00851D68" w:rsidRDefault="00851D68" w:rsidP="00851D68">
      <w:pPr>
        <w:pStyle w:val="Bibliography"/>
        <w:ind w:left="720" w:hanging="720"/>
        <w:rPr>
          <w:noProof/>
        </w:rPr>
      </w:pPr>
      <w:r>
        <w:rPr>
          <w:noProof/>
        </w:rPr>
        <w:t xml:space="preserve">Safranyik, Les, and A.L. Carroll. 2006. ""The biology and epidemiology of the mountain pine beetle in lodgepole pine forests."." </w:t>
      </w:r>
      <w:r>
        <w:rPr>
          <w:i/>
          <w:iCs/>
          <w:noProof/>
        </w:rPr>
        <w:t>The mountain pine beetle: a synthesis of biology, management and impacts on lodgepole pine</w:t>
      </w:r>
      <w:r>
        <w:rPr>
          <w:noProof/>
        </w:rPr>
        <w:t xml:space="preserve"> 3-66.</w:t>
      </w:r>
    </w:p>
    <w:p w14:paraId="1DAB69BE" w14:textId="77777777" w:rsidR="00851D68" w:rsidRDefault="00851D68" w:rsidP="00851D68">
      <w:pPr>
        <w:pStyle w:val="Bibliography"/>
        <w:ind w:left="720" w:hanging="720"/>
        <w:rPr>
          <w:noProof/>
        </w:rPr>
      </w:pPr>
      <w:r>
        <w:rPr>
          <w:noProof/>
        </w:rPr>
        <w:t xml:space="preserve">Simonyan, Karen, and Andrew Zisserman. 2014. "Very deep convolutional networks for large-scale image recognition." </w:t>
      </w:r>
      <w:r>
        <w:rPr>
          <w:i/>
          <w:iCs/>
          <w:noProof/>
        </w:rPr>
        <w:t>arXiv preprint arXiv:1409.1556.</w:t>
      </w:r>
      <w:r>
        <w:rPr>
          <w:noProof/>
        </w:rPr>
        <w:t xml:space="preserve"> </w:t>
      </w:r>
    </w:p>
    <w:p w14:paraId="540468E0" w14:textId="77777777" w:rsidR="00851D68" w:rsidRDefault="00851D68" w:rsidP="00851D68">
      <w:pPr>
        <w:pStyle w:val="Bibliography"/>
        <w:ind w:left="720" w:hanging="720"/>
        <w:rPr>
          <w:noProof/>
        </w:rPr>
      </w:pPr>
      <w:r>
        <w:rPr>
          <w:noProof/>
        </w:rPr>
        <w:t xml:space="preserve">Szegedy, Christian, Vincent Vanhoucke, Sergey Loffe, Jon Shlens, and Zbigniew Wojna. 2016. "Rethinking the inception architecture for computer vision." </w:t>
      </w:r>
      <w:r>
        <w:rPr>
          <w:i/>
          <w:iCs/>
          <w:noProof/>
        </w:rPr>
        <w:t>Proceedings of the IEEE conference on computer vision and pattern recognition.</w:t>
      </w:r>
      <w:r>
        <w:rPr>
          <w:noProof/>
        </w:rPr>
        <w:t xml:space="preserve"> 2818--2826.</w:t>
      </w:r>
    </w:p>
    <w:p w14:paraId="483844D2" w14:textId="77777777" w:rsidR="00851D68" w:rsidRDefault="00851D68" w:rsidP="00851D68">
      <w:pPr>
        <w:pStyle w:val="Bibliography"/>
        <w:ind w:left="720" w:hanging="720"/>
        <w:rPr>
          <w:noProof/>
        </w:rPr>
      </w:pPr>
      <w:r>
        <w:rPr>
          <w:noProof/>
        </w:rPr>
        <w:t xml:space="preserve">Tan, Mingxing, and Quoc Le. 2019. "Efficientnet: Rethinking model scaling for convolutional neural networks." </w:t>
      </w:r>
      <w:r>
        <w:rPr>
          <w:i/>
          <w:iCs/>
          <w:noProof/>
        </w:rPr>
        <w:t>International Conference on Machine Learning.</w:t>
      </w:r>
      <w:r>
        <w:rPr>
          <w:noProof/>
        </w:rPr>
        <w:t xml:space="preserve"> PMLR. 6105--6114.</w:t>
      </w:r>
    </w:p>
    <w:p w14:paraId="31B51843" w14:textId="77777777" w:rsidR="00851D68" w:rsidRDefault="00851D68" w:rsidP="00851D68">
      <w:pPr>
        <w:pStyle w:val="Bibliography"/>
        <w:ind w:left="720" w:hanging="720"/>
        <w:rPr>
          <w:noProof/>
        </w:rPr>
      </w:pPr>
      <w:r>
        <w:rPr>
          <w:noProof/>
        </w:rPr>
        <w:t xml:space="preserve">Taylor, Stephen W, and Allan L. Carroll. 2003. "Disturbance, forest age, and mountain pine beetle outbreak dynamics in BC: A historical perspective." </w:t>
      </w:r>
      <w:r>
        <w:rPr>
          <w:i/>
          <w:iCs/>
          <w:noProof/>
        </w:rPr>
        <w:t>In Mountain pine beetle symposium: Challenges and solutions.</w:t>
      </w:r>
      <w:r>
        <w:rPr>
          <w:noProof/>
        </w:rPr>
        <w:t xml:space="preserve"> Natural Resources Canada, Canadian Forest Service, Pacific Forestry Centre Victoria.</w:t>
      </w:r>
    </w:p>
    <w:p w14:paraId="0B70925E" w14:textId="77777777" w:rsidR="00851D68" w:rsidRDefault="00851D68" w:rsidP="00851D68">
      <w:pPr>
        <w:pStyle w:val="Bibliography"/>
        <w:ind w:left="720" w:hanging="720"/>
        <w:rPr>
          <w:noProof/>
        </w:rPr>
      </w:pPr>
      <w:r>
        <w:rPr>
          <w:noProof/>
        </w:rPr>
        <w:t xml:space="preserve">Vaswani, Ashish, Noam Shazeer, Niki Parmar, Jakob Uszkoreit, Llion Jones, Aidan N Gomez, Lukasz Kaiser, and Illia Polosukhin. 2017. "Attention is all you need." </w:t>
      </w:r>
      <w:r>
        <w:rPr>
          <w:i/>
          <w:iCs/>
          <w:noProof/>
        </w:rPr>
        <w:t>Advances in neural information processing systems.</w:t>
      </w:r>
      <w:r>
        <w:rPr>
          <w:noProof/>
        </w:rPr>
        <w:t xml:space="preserve"> 5998--6008.</w:t>
      </w:r>
    </w:p>
    <w:p w14:paraId="78ABD352" w14:textId="77777777" w:rsidR="00851D68" w:rsidRDefault="00851D68" w:rsidP="00851D6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72D6F350" w14:textId="77777777" w:rsidR="00851D68" w:rsidRDefault="00851D68" w:rsidP="00851D68">
      <w:pPr>
        <w:pStyle w:val="Style1"/>
        <w:numPr>
          <w:ilvl w:val="0"/>
          <w:numId w:val="0"/>
        </w:numPr>
        <w:jc w:val="left"/>
        <w:rPr>
          <w:color w:val="auto"/>
        </w:rPr>
      </w:pPr>
      <w:r>
        <w:rPr>
          <w:color w:val="auto"/>
        </w:rPr>
        <w:t>SUPPORTING MATERIALS</w:t>
      </w:r>
    </w:p>
    <w:p w14:paraId="3B412E16" w14:textId="77777777" w:rsidR="00851D68" w:rsidRDefault="00851D68" w:rsidP="00851D68">
      <w:pPr>
        <w:pStyle w:val="TableofFigures"/>
        <w:tabs>
          <w:tab w:val="right" w:leader="dot" w:pos="9350"/>
        </w:tabs>
        <w:rPr>
          <w:noProof/>
          <w:sz w:val="22"/>
          <w:szCs w:val="22"/>
        </w:rPr>
      </w:pPr>
      <w:r>
        <w:fldChar w:fldCharType="begin"/>
      </w:r>
      <w:r>
        <w:instrText xml:space="preserve"> TOC \h \z \c "Table" </w:instrText>
      </w:r>
      <w:r>
        <w:fldChar w:fldCharType="separate"/>
      </w:r>
      <w:hyperlink r:id="rId19" w:anchor="_Toc96539795" w:history="1">
        <w:r>
          <w:rPr>
            <w:rStyle w:val="Hyperlink"/>
            <w:noProof/>
          </w:rPr>
          <w:t>Table 1: Comparison of metrics of model performance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_Toc96539795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13</w:t>
        </w:r>
        <w:r>
          <w:rPr>
            <w:rStyle w:val="Hyperlink"/>
            <w:noProof/>
            <w:webHidden/>
            <w:color w:val="auto"/>
            <w:u w:val="none"/>
          </w:rPr>
          <w:fldChar w:fldCharType="end"/>
        </w:r>
      </w:hyperlink>
    </w:p>
    <w:p w14:paraId="4E91DCBB" w14:textId="77777777" w:rsidR="00851D68" w:rsidRDefault="00851D68" w:rsidP="00851D68">
      <w:pPr>
        <w:pStyle w:val="Style1"/>
        <w:numPr>
          <w:ilvl w:val="0"/>
          <w:numId w:val="0"/>
        </w:numPr>
        <w:jc w:val="left"/>
        <w:rPr>
          <w:color w:val="auto"/>
        </w:rPr>
      </w:pPr>
      <w:r>
        <w:rPr>
          <w:color w:val="auto"/>
        </w:rPr>
        <w:fldChar w:fldCharType="end"/>
      </w:r>
    </w:p>
    <w:p w14:paraId="4CCDCA80" w14:textId="77777777" w:rsidR="00851D68" w:rsidRDefault="00851D68" w:rsidP="00851D68">
      <w:pPr>
        <w:pStyle w:val="TableofFigures"/>
        <w:tabs>
          <w:tab w:val="right" w:leader="dot" w:pos="9350"/>
        </w:tabs>
        <w:rPr>
          <w:noProof/>
        </w:rPr>
      </w:pPr>
      <w:r>
        <w:fldChar w:fldCharType="begin"/>
      </w:r>
      <w:r>
        <w:instrText xml:space="preserve"> TOC \h \z \c "Figure" </w:instrText>
      </w:r>
      <w:r>
        <w:fldChar w:fldCharType="separate"/>
      </w:r>
      <w:hyperlink r:id="rId20" w:anchor="_Toc96539747" w:history="1">
        <w:r>
          <w:rPr>
            <w:rStyle w:val="Hyperlink"/>
            <w:rFonts w:ascii="Times New Roman" w:hAnsi="Times New Roman"/>
            <w:noProof/>
          </w:rPr>
          <w:t>Figure 1: Part (a) shows a sample image from the original dataset that is included in the training set. Part (b) shows an image with 'light' in the filename which is excluded due to its distinct appearance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_Toc96539747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9</w:t>
        </w:r>
        <w:r>
          <w:rPr>
            <w:rStyle w:val="Hyperlink"/>
            <w:noProof/>
            <w:webHidden/>
            <w:color w:val="auto"/>
            <w:u w:val="none"/>
          </w:rPr>
          <w:fldChar w:fldCharType="end"/>
        </w:r>
      </w:hyperlink>
    </w:p>
    <w:p w14:paraId="0DDE5ECE" w14:textId="77777777" w:rsidR="00851D68" w:rsidRDefault="00851D68" w:rsidP="00851D68">
      <w:pPr>
        <w:pStyle w:val="TableofFigures"/>
        <w:tabs>
          <w:tab w:val="right" w:leader="dot" w:pos="9350"/>
        </w:tabs>
        <w:rPr>
          <w:noProof/>
        </w:rPr>
      </w:pPr>
      <w:hyperlink r:id="rId21" w:anchor="_Toc96539748" w:history="1">
        <w:r>
          <w:rPr>
            <w:rStyle w:val="Hyperlink"/>
            <w:rFonts w:ascii="Times New Roman" w:hAnsi="Times New Roman" w:cs="Times New Roman"/>
            <w:noProof/>
          </w:rPr>
          <w:t>Figure 2: Original vs Threshcropped beetles. The column label indicates whether the beetles are marked or unmarked. The first row consists of original images and the second consists of threshcropped versions of the same images.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_Toc96539748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11</w:t>
        </w:r>
        <w:r>
          <w:rPr>
            <w:rStyle w:val="Hyperlink"/>
            <w:noProof/>
            <w:webHidden/>
            <w:color w:val="auto"/>
            <w:u w:val="none"/>
          </w:rPr>
          <w:fldChar w:fldCharType="end"/>
        </w:r>
      </w:hyperlink>
    </w:p>
    <w:p w14:paraId="26E7B132" w14:textId="77777777" w:rsidR="00851D68" w:rsidRDefault="00851D68" w:rsidP="00851D68">
      <w:pPr>
        <w:pStyle w:val="TableofFigures"/>
        <w:tabs>
          <w:tab w:val="right" w:leader="dot" w:pos="9350"/>
        </w:tabs>
        <w:rPr>
          <w:noProof/>
        </w:rPr>
      </w:pPr>
      <w:hyperlink r:id="rId22" w:anchor="_Toc96539749" w:history="1">
        <w:r>
          <w:rPr>
            <w:rStyle w:val="Hyperlink"/>
            <w:rFonts w:ascii="Times New Roman" w:hAnsi="Times New Roman" w:cs="Times New Roman"/>
            <w:noProof/>
          </w:rPr>
          <w:t>Figure 3: The entire original dataset (757 images) is split into training dataset (605 images) and validation dataset (152 images). The figure shows the comparison of number of marked vs unmarked beetles in each dataset.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_Toc96539749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12</w:t>
        </w:r>
        <w:r>
          <w:rPr>
            <w:rStyle w:val="Hyperlink"/>
            <w:noProof/>
            <w:webHidden/>
            <w:color w:val="auto"/>
            <w:u w:val="none"/>
          </w:rPr>
          <w:fldChar w:fldCharType="end"/>
        </w:r>
      </w:hyperlink>
    </w:p>
    <w:p w14:paraId="21859306" w14:textId="77777777" w:rsidR="00851D68" w:rsidRDefault="00851D68" w:rsidP="00851D68">
      <w:pPr>
        <w:pStyle w:val="TableofFigures"/>
        <w:tabs>
          <w:tab w:val="right" w:leader="dot" w:pos="9350"/>
        </w:tabs>
        <w:rPr>
          <w:noProof/>
        </w:rPr>
      </w:pPr>
      <w:hyperlink r:id="rId23" w:anchor="_Toc96539750" w:history="1">
        <w:r>
          <w:rPr>
            <w:rStyle w:val="Hyperlink"/>
            <w:rFonts w:ascii="Times New Roman" w:hAnsi="Times New Roman" w:cs="Times New Roman"/>
            <w:noProof/>
          </w:rPr>
          <w:t>Figure 4: This figure summarizes the optimization workflow for the threshcropped dataset. Part (a) shows the best image size = 500, which is fixed at this value in part (b), which shows best batchsize of 30.</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_Toc96539750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14</w:t>
        </w:r>
        <w:r>
          <w:rPr>
            <w:rStyle w:val="Hyperlink"/>
            <w:noProof/>
            <w:webHidden/>
            <w:color w:val="auto"/>
            <w:u w:val="none"/>
          </w:rPr>
          <w:fldChar w:fldCharType="end"/>
        </w:r>
      </w:hyperlink>
    </w:p>
    <w:p w14:paraId="1C660813" w14:textId="77777777" w:rsidR="00851D68" w:rsidRDefault="00851D68" w:rsidP="00851D68">
      <w:pPr>
        <w:pStyle w:val="TableofFigures"/>
        <w:tabs>
          <w:tab w:val="right" w:leader="dot" w:pos="9350"/>
        </w:tabs>
        <w:rPr>
          <w:noProof/>
        </w:rPr>
      </w:pPr>
      <w:hyperlink r:id="rId24" w:anchor="_Toc96539751" w:history="1">
        <w:r>
          <w:rPr>
            <w:rStyle w:val="Hyperlink"/>
            <w:rFonts w:ascii="Times New Roman" w:hAnsi="Times New Roman" w:cs="Times New Roman"/>
            <w:noProof/>
          </w:rPr>
          <w:t>Figure 5: This figure summarizes the optimization workflow for the threshcropped dataset. Part (a) shows the best image size = 300, which is fixed at this value in part (b), which shows best batchsize of 32.</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_Toc96539751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14</w:t>
        </w:r>
        <w:r>
          <w:rPr>
            <w:rStyle w:val="Hyperlink"/>
            <w:noProof/>
            <w:webHidden/>
            <w:color w:val="auto"/>
            <w:u w:val="none"/>
          </w:rPr>
          <w:fldChar w:fldCharType="end"/>
        </w:r>
      </w:hyperlink>
    </w:p>
    <w:p w14:paraId="115091E7" w14:textId="77777777" w:rsidR="00851D68" w:rsidRDefault="00851D68" w:rsidP="00851D68">
      <w:pPr>
        <w:pStyle w:val="TableofFigures"/>
        <w:tabs>
          <w:tab w:val="right" w:leader="dot" w:pos="9350"/>
        </w:tabs>
        <w:rPr>
          <w:noProof/>
        </w:rPr>
      </w:pPr>
      <w:hyperlink r:id="rId25" w:anchor="_Toc96539752" w:history="1">
        <w:r>
          <w:rPr>
            <w:rStyle w:val="Hyperlink"/>
            <w:rFonts w:ascii="Times New Roman" w:hAnsi="Times New Roman" w:cs="Times New Roman"/>
            <w:noProof/>
          </w:rPr>
          <w:t>Figure 6: Summary of metrics of the optimized models for original and threshcropped datasets.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_Toc96539752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15</w:t>
        </w:r>
        <w:r>
          <w:rPr>
            <w:rStyle w:val="Hyperlink"/>
            <w:noProof/>
            <w:webHidden/>
            <w:color w:val="auto"/>
            <w:u w:val="none"/>
          </w:rPr>
          <w:fldChar w:fldCharType="end"/>
        </w:r>
      </w:hyperlink>
    </w:p>
    <w:p w14:paraId="5AFA0BF4" w14:textId="77777777" w:rsidR="00851D68" w:rsidRDefault="00851D68" w:rsidP="00851D68">
      <w:pPr>
        <w:pStyle w:val="TableofFigures"/>
        <w:tabs>
          <w:tab w:val="right" w:leader="dot" w:pos="9350"/>
        </w:tabs>
        <w:rPr>
          <w:noProof/>
        </w:rPr>
      </w:pPr>
      <w:hyperlink r:id="rId26" w:anchor="_Toc96539753" w:history="1">
        <w:r>
          <w:rPr>
            <w:rStyle w:val="Hyperlink"/>
            <w:rFonts w:ascii="Times New Roman" w:hAnsi="Times New Roman" w:cs="Times New Roman"/>
            <w:noProof/>
          </w:rPr>
          <w:t>Figure 7: Beetle images from the trap data along with the prediction probabilities.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_Toc96539753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15</w:t>
        </w:r>
        <w:r>
          <w:rPr>
            <w:rStyle w:val="Hyperlink"/>
            <w:noProof/>
            <w:webHidden/>
            <w:color w:val="auto"/>
            <w:u w:val="none"/>
          </w:rPr>
          <w:fldChar w:fldCharType="end"/>
        </w:r>
      </w:hyperlink>
    </w:p>
    <w:p w14:paraId="45A982F5" w14:textId="77777777" w:rsidR="00851D68" w:rsidRDefault="00851D68" w:rsidP="00851D68">
      <w:pPr>
        <w:pStyle w:val="Style1"/>
        <w:numPr>
          <w:ilvl w:val="0"/>
          <w:numId w:val="0"/>
        </w:numPr>
        <w:jc w:val="left"/>
        <w:rPr>
          <w:color w:val="auto"/>
        </w:rPr>
      </w:pPr>
      <w:r>
        <w:rPr>
          <w:color w:val="auto"/>
        </w:rPr>
        <w:fldChar w:fldCharType="end"/>
      </w:r>
    </w:p>
    <w:p w14:paraId="72E23BEF" w14:textId="77777777" w:rsidR="0053416A" w:rsidRDefault="0053416A"/>
    <w:sectPr w:rsidR="0053416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n Goodsman" w:date="2022-03-27T18:36:00Z" w:initials="DG">
    <w:p w14:paraId="1311B963" w14:textId="77777777" w:rsidR="00851D68" w:rsidRDefault="00851D68" w:rsidP="00851D68">
      <w:pPr>
        <w:pStyle w:val="CommentText"/>
      </w:pPr>
      <w:r>
        <w:rPr>
          <w:rStyle w:val="CommentReference"/>
        </w:rPr>
        <w:annotationRef/>
      </w:r>
      <w:r>
        <w:t>These two terms won’t be familiar to most readers of this article. It may be worth just saying that we compared the performance of two top-performing deep learning models and omitting their names in the abstract. I would end the abstract with a sentence or two that describe the results and the impacts of the research.</w:t>
      </w:r>
    </w:p>
    <w:p w14:paraId="2A01D046" w14:textId="77777777" w:rsidR="00851D68" w:rsidRDefault="00851D68" w:rsidP="00851D68">
      <w:pPr>
        <w:pStyle w:val="CommentText"/>
      </w:pPr>
    </w:p>
    <w:p w14:paraId="229FE7F2" w14:textId="77777777" w:rsidR="00851D68" w:rsidRDefault="00851D68" w:rsidP="00851D68">
      <w:pPr>
        <w:pStyle w:val="CommentText"/>
      </w:pPr>
      <w:r>
        <w:t>I am envisioning something to the effect of: “Once trained, the top performing model outperformed a human expert classifier given the task of classifying beetles in imagery as marked or unmarked. These results demonstrate that in combination with our paper marking technique, automated image classification is a promising approach that could augment future mark-recapture experiments.”</w:t>
      </w:r>
    </w:p>
    <w:p w14:paraId="6B91F292" w14:textId="77777777" w:rsidR="00851D68" w:rsidRDefault="00851D68" w:rsidP="00851D68">
      <w:pPr>
        <w:pStyle w:val="CommentText"/>
      </w:pPr>
    </w:p>
    <w:p w14:paraId="5913CC10" w14:textId="77777777" w:rsidR="00851D68" w:rsidRDefault="00851D68" w:rsidP="00851D68">
      <w:pPr>
        <w:pStyle w:val="CommentText"/>
      </w:pPr>
      <w:r>
        <w:t>You should feel free to use your own wording and edit as you see fit.</w:t>
      </w:r>
    </w:p>
  </w:comment>
  <w:comment w:id="1" w:author="Devin Goodsman" w:date="2022-03-27T18:36:00Z" w:initials="DG">
    <w:p w14:paraId="678879EC" w14:textId="77777777" w:rsidR="00851D68" w:rsidRDefault="00851D68" w:rsidP="00851D68">
      <w:pPr>
        <w:pStyle w:val="CommentText"/>
      </w:pPr>
      <w:r>
        <w:rPr>
          <w:rStyle w:val="CommentReference"/>
        </w:rPr>
        <w:annotationRef/>
      </w:r>
      <w:r>
        <w:t>If the journal format permits more than two key words, you could include some more key words here: Mark-recapture, dispersal, and mountain pine beetle spring immediately to my mind.</w:t>
      </w:r>
    </w:p>
    <w:p w14:paraId="79BA3317" w14:textId="77777777" w:rsidR="00851D68" w:rsidRDefault="00851D68" w:rsidP="00851D68">
      <w:pPr>
        <w:pStyle w:val="CommentText"/>
      </w:pPr>
    </w:p>
    <w:p w14:paraId="7746E9D2" w14:textId="77777777" w:rsidR="00851D68" w:rsidRDefault="00851D68" w:rsidP="00851D68">
      <w:pPr>
        <w:pStyle w:val="CommentText"/>
      </w:pPr>
      <w:r>
        <w:t xml:space="preserve">In the internet age, key words can </w:t>
      </w:r>
      <w:proofErr w:type="gramStart"/>
      <w:r>
        <w:t>actually be</w:t>
      </w:r>
      <w:proofErr w:type="gramEnd"/>
      <w:r>
        <w:t xml:space="preserve"> very important tools that permit discovery of your work and so it is worth choosing some keywords that you think researchers might use.</w:t>
      </w:r>
    </w:p>
  </w:comment>
  <w:comment w:id="2" w:author="Devin Goodsman" w:date="2022-03-27T18:36:00Z" w:initials="DG">
    <w:p w14:paraId="76850FDA" w14:textId="77777777" w:rsidR="00851D68" w:rsidRDefault="00851D68" w:rsidP="00851D68">
      <w:pPr>
        <w:pStyle w:val="CommentText"/>
      </w:pPr>
      <w:r>
        <w:rPr>
          <w:rStyle w:val="CommentReference"/>
        </w:rPr>
        <w:annotationRef/>
      </w:r>
      <w:r>
        <w:t>This kind of statement may need a reference as some might dispute it otherwise. You could cite</w:t>
      </w:r>
    </w:p>
    <w:p w14:paraId="69BE140E" w14:textId="77777777" w:rsidR="00851D68" w:rsidRDefault="00851D68" w:rsidP="00851D68">
      <w:pPr>
        <w:pStyle w:val="CommentText"/>
      </w:pPr>
    </w:p>
    <w:p w14:paraId="3C1452A6" w14:textId="77777777" w:rsidR="00851D68" w:rsidRDefault="00851D68" w:rsidP="00851D68">
      <w:pPr>
        <w:pStyle w:val="CommentText"/>
        <w:rPr>
          <w:rFonts w:ascii="Arial" w:hAnsi="Arial" w:cs="Arial"/>
          <w:color w:val="222222"/>
          <w:shd w:val="clear" w:color="auto" w:fill="FFFFFF"/>
        </w:rPr>
      </w:pPr>
      <w:r>
        <w:rPr>
          <w:rFonts w:ascii="Arial" w:hAnsi="Arial" w:cs="Arial"/>
          <w:color w:val="222222"/>
          <w:shd w:val="clear" w:color="auto" w:fill="FFFFFF"/>
        </w:rPr>
        <w:t xml:space="preserve">Kurz, Werner A., C. C. </w:t>
      </w:r>
      <w:proofErr w:type="spellStart"/>
      <w:r>
        <w:rPr>
          <w:rFonts w:ascii="Arial" w:hAnsi="Arial" w:cs="Arial"/>
          <w:color w:val="222222"/>
          <w:shd w:val="clear" w:color="auto" w:fill="FFFFFF"/>
        </w:rPr>
        <w:t>Dymond</w:t>
      </w:r>
      <w:proofErr w:type="spellEnd"/>
      <w:r>
        <w:rPr>
          <w:rFonts w:ascii="Arial" w:hAnsi="Arial" w:cs="Arial"/>
          <w:color w:val="222222"/>
          <w:shd w:val="clear" w:color="auto" w:fill="FFFFFF"/>
        </w:rPr>
        <w:t xml:space="preserve">, Graham Stinson, G. J. </w:t>
      </w:r>
      <w:proofErr w:type="spellStart"/>
      <w:r>
        <w:rPr>
          <w:rFonts w:ascii="Arial" w:hAnsi="Arial" w:cs="Arial"/>
          <w:color w:val="222222"/>
          <w:shd w:val="clear" w:color="auto" w:fill="FFFFFF"/>
        </w:rPr>
        <w:t>Rampley</w:t>
      </w:r>
      <w:proofErr w:type="spellEnd"/>
      <w:r>
        <w:rPr>
          <w:rFonts w:ascii="Arial" w:hAnsi="Arial" w:cs="Arial"/>
          <w:color w:val="222222"/>
          <w:shd w:val="clear" w:color="auto" w:fill="FFFFFF"/>
        </w:rPr>
        <w:t xml:space="preserve">, E. T. Neilson, A. L. Carroll, Tim Ebata, and Les </w:t>
      </w:r>
      <w:proofErr w:type="spellStart"/>
      <w:r>
        <w:rPr>
          <w:rFonts w:ascii="Arial" w:hAnsi="Arial" w:cs="Arial"/>
          <w:color w:val="222222"/>
          <w:shd w:val="clear" w:color="auto" w:fill="FFFFFF"/>
        </w:rPr>
        <w:t>Safranyik</w:t>
      </w:r>
      <w:proofErr w:type="spellEnd"/>
      <w:r>
        <w:rPr>
          <w:rFonts w:ascii="Arial" w:hAnsi="Arial" w:cs="Arial"/>
          <w:color w:val="222222"/>
          <w:shd w:val="clear" w:color="auto" w:fill="FFFFFF"/>
        </w:rPr>
        <w:t>. "Mountain pine beetle and forest carbon feedback to climate change." </w:t>
      </w:r>
      <w:r>
        <w:rPr>
          <w:rFonts w:ascii="Arial" w:hAnsi="Arial" w:cs="Arial"/>
          <w:i/>
          <w:iCs/>
          <w:color w:val="222222"/>
          <w:shd w:val="clear" w:color="auto" w:fill="FFFFFF"/>
        </w:rPr>
        <w:t>Nature</w:t>
      </w:r>
      <w:r>
        <w:rPr>
          <w:rFonts w:ascii="Arial" w:hAnsi="Arial" w:cs="Arial"/>
          <w:color w:val="222222"/>
          <w:shd w:val="clear" w:color="auto" w:fill="FFFFFF"/>
        </w:rPr>
        <w:t> 452, no. 7190 (2008): 987-990.</w:t>
      </w:r>
    </w:p>
    <w:p w14:paraId="72B383EB" w14:textId="77777777" w:rsidR="00851D68" w:rsidRDefault="00851D68" w:rsidP="00851D68">
      <w:pPr>
        <w:pStyle w:val="CommentText"/>
        <w:rPr>
          <w:rFonts w:ascii="Arial" w:hAnsi="Arial" w:cs="Arial"/>
          <w:color w:val="222222"/>
          <w:shd w:val="clear" w:color="auto" w:fill="FFFFFF"/>
        </w:rPr>
      </w:pPr>
    </w:p>
    <w:p w14:paraId="6BD8B180" w14:textId="77777777" w:rsidR="00851D68" w:rsidRDefault="00851D68" w:rsidP="00851D68">
      <w:pPr>
        <w:pStyle w:val="CommentText"/>
        <w:rPr>
          <w:rFonts w:ascii="Arial" w:hAnsi="Arial" w:cs="Arial"/>
          <w:color w:val="222222"/>
          <w:shd w:val="clear" w:color="auto" w:fill="FFFFFF"/>
        </w:rPr>
      </w:pPr>
      <w:r>
        <w:rPr>
          <w:rFonts w:ascii="Arial" w:hAnsi="Arial" w:cs="Arial"/>
          <w:color w:val="222222"/>
          <w:shd w:val="clear" w:color="auto" w:fill="FFFFFF"/>
        </w:rPr>
        <w:t>Taylor, Stephen W., and Allan L. Carroll. "Disturbance, forest age, and mountain pine beetle outbreak dynamics in BC: A historical perspective." In </w:t>
      </w:r>
      <w:r>
        <w:rPr>
          <w:rFonts w:ascii="Arial" w:hAnsi="Arial" w:cs="Arial"/>
          <w:i/>
          <w:iCs/>
          <w:color w:val="222222"/>
          <w:shd w:val="clear" w:color="auto" w:fill="FFFFFF"/>
        </w:rPr>
        <w:t>Mountain pine beetle symposium: Challenges and solutions</w:t>
      </w:r>
      <w:r>
        <w:rPr>
          <w:rFonts w:ascii="Arial" w:hAnsi="Arial" w:cs="Arial"/>
          <w:color w:val="222222"/>
          <w:shd w:val="clear" w:color="auto" w:fill="FFFFFF"/>
        </w:rPr>
        <w:t>, vol. 3031. Natural Resources Canada, Canadian Forest Service, Pacific Forestry Centre Victoria, 2003.</w:t>
      </w:r>
    </w:p>
  </w:comment>
  <w:comment w:id="3" w:author="Devin Goodsman" w:date="2022-03-27T18:36:00Z" w:initials="DG">
    <w:p w14:paraId="731E6153" w14:textId="77777777" w:rsidR="00851D68" w:rsidRDefault="00851D68" w:rsidP="00851D68">
      <w:pPr>
        <w:pStyle w:val="CommentText"/>
      </w:pPr>
    </w:p>
  </w:comment>
  <w:comment w:id="4" w:author="Devin Goodsman" w:date="2022-03-27T18:36:00Z" w:initials="DG">
    <w:p w14:paraId="6F88A7A8" w14:textId="77777777" w:rsidR="00851D68" w:rsidRDefault="00851D68" w:rsidP="00851D68">
      <w:pPr>
        <w:pStyle w:val="CommentText"/>
      </w:pPr>
      <w:r>
        <w:rPr>
          <w:rStyle w:val="CommentReference"/>
        </w:rPr>
        <w:annotationRef/>
      </w:r>
      <w:r>
        <w:t xml:space="preserve">I would reference </w:t>
      </w:r>
      <w:proofErr w:type="spellStart"/>
      <w:r>
        <w:t>Safranyik</w:t>
      </w:r>
      <w:proofErr w:type="spellEnd"/>
      <w:r>
        <w:t xml:space="preserve"> and Carroll 2006 A Synthesis of Mountain Pine Beetle Biology in Lodgepole Pine here. </w:t>
      </w:r>
    </w:p>
    <w:p w14:paraId="6894D7A2" w14:textId="77777777" w:rsidR="00851D68" w:rsidRDefault="00851D68" w:rsidP="00851D68">
      <w:pPr>
        <w:pStyle w:val="CommentText"/>
      </w:pPr>
    </w:p>
    <w:p w14:paraId="31214894" w14:textId="77777777" w:rsidR="00851D68" w:rsidRDefault="00851D68" w:rsidP="00851D68">
      <w:pPr>
        <w:pStyle w:val="CommentText"/>
      </w:pPr>
      <w:proofErr w:type="spellStart"/>
      <w:r>
        <w:rPr>
          <w:rFonts w:ascii="Arial" w:hAnsi="Arial" w:cs="Arial"/>
          <w:color w:val="222222"/>
          <w:shd w:val="clear" w:color="auto" w:fill="FFFFFF"/>
        </w:rPr>
        <w:t>Safranyik</w:t>
      </w:r>
      <w:proofErr w:type="spellEnd"/>
      <w:r>
        <w:rPr>
          <w:rFonts w:ascii="Arial" w:hAnsi="Arial" w:cs="Arial"/>
          <w:color w:val="222222"/>
          <w:shd w:val="clear" w:color="auto" w:fill="FFFFFF"/>
        </w:rPr>
        <w:t>, Les, and Allan L. Carroll. "The biology and epidemiology of the mountain pine beetle in lodgepole pine forests." </w:t>
      </w:r>
      <w:r>
        <w:rPr>
          <w:rFonts w:ascii="Arial" w:hAnsi="Arial" w:cs="Arial"/>
          <w:i/>
          <w:iCs/>
          <w:color w:val="222222"/>
          <w:shd w:val="clear" w:color="auto" w:fill="FFFFFF"/>
        </w:rPr>
        <w:t xml:space="preserve">The mountain pine beetle: a synthesis of biology, </w:t>
      </w:r>
      <w:proofErr w:type="gramStart"/>
      <w:r>
        <w:rPr>
          <w:rFonts w:ascii="Arial" w:hAnsi="Arial" w:cs="Arial"/>
          <w:i/>
          <w:iCs/>
          <w:color w:val="222222"/>
          <w:shd w:val="clear" w:color="auto" w:fill="FFFFFF"/>
        </w:rPr>
        <w:t>management</w:t>
      </w:r>
      <w:proofErr w:type="gramEnd"/>
      <w:r>
        <w:rPr>
          <w:rFonts w:ascii="Arial" w:hAnsi="Arial" w:cs="Arial"/>
          <w:i/>
          <w:iCs/>
          <w:color w:val="222222"/>
          <w:shd w:val="clear" w:color="auto" w:fill="FFFFFF"/>
        </w:rPr>
        <w:t xml:space="preserve"> and impacts on lodgepole pine</w:t>
      </w:r>
      <w:r>
        <w:rPr>
          <w:rFonts w:ascii="Arial" w:hAnsi="Arial" w:cs="Arial"/>
          <w:color w:val="222222"/>
          <w:shd w:val="clear" w:color="auto" w:fill="FFFFFF"/>
        </w:rPr>
        <w:t> (2006): 3-66.</w:t>
      </w:r>
    </w:p>
    <w:p w14:paraId="64EA30BA" w14:textId="77777777" w:rsidR="00851D68" w:rsidRDefault="00851D68" w:rsidP="00851D68">
      <w:pPr>
        <w:pStyle w:val="CommentText"/>
      </w:pPr>
    </w:p>
    <w:p w14:paraId="075C3D0B" w14:textId="77777777" w:rsidR="00851D68" w:rsidRDefault="00851D68" w:rsidP="00851D68">
      <w:pPr>
        <w:pStyle w:val="CommentText"/>
      </w:pPr>
      <w:r>
        <w:t>Are you using Mendeley to add references? If so, I can probably contribute to the work by adding in references for you as I know the mountain pine beetle literature quite well (or at least I should).</w:t>
      </w:r>
    </w:p>
  </w:comment>
  <w:comment w:id="5" w:author="Mishty Ray" w:date="2022-03-27T18:36:00Z" w:initials="DG">
    <w:p w14:paraId="789E90EE" w14:textId="77777777" w:rsidR="00851D68" w:rsidRDefault="00851D68" w:rsidP="00851D68">
      <w:pPr>
        <w:pStyle w:val="CommentText"/>
      </w:pPr>
      <w:r>
        <w:t>Added citations</w:t>
      </w:r>
    </w:p>
    <w:p w14:paraId="762AF4AA" w14:textId="77777777" w:rsidR="00851D68" w:rsidRDefault="00851D68" w:rsidP="00851D68">
      <w:pPr>
        <w:pStyle w:val="CommentText"/>
      </w:pPr>
    </w:p>
  </w:comment>
  <w:comment w:id="6" w:author="Mishty Ray" w:date="2022-03-27T18:36:00Z" w:initials="DG">
    <w:p w14:paraId="68F927D9" w14:textId="77777777" w:rsidR="00851D68" w:rsidRDefault="00851D68" w:rsidP="00851D68">
      <w:pPr>
        <w:pStyle w:val="CommentText"/>
      </w:pPr>
      <w:r>
        <w:rPr>
          <w:rStyle w:val="CommentReference"/>
        </w:rPr>
        <w:annotationRef/>
      </w:r>
    </w:p>
  </w:comment>
  <w:comment w:id="7" w:author="Devin Goodsman" w:date="2022-03-27T18:36:00Z" w:initials="DG">
    <w:p w14:paraId="397AA70B" w14:textId="77777777" w:rsidR="00851D68" w:rsidRDefault="00851D68" w:rsidP="00851D68">
      <w:pPr>
        <w:pStyle w:val="CommentText"/>
      </w:pPr>
      <w:r>
        <w:rPr>
          <w:rStyle w:val="CommentReference"/>
        </w:rPr>
        <w:annotationRef/>
      </w:r>
      <w:r>
        <w:t xml:space="preserve">I suggest this citation for supporting the case that understanding dispersal is critical for making management decisions </w:t>
      </w:r>
    </w:p>
    <w:p w14:paraId="31672A76" w14:textId="77777777" w:rsidR="00851D68" w:rsidRDefault="00851D68" w:rsidP="00851D68">
      <w:pPr>
        <w:pStyle w:val="CommentText"/>
      </w:pPr>
    </w:p>
    <w:p w14:paraId="5DD4C60F" w14:textId="77777777" w:rsidR="00851D68" w:rsidRDefault="00851D68" w:rsidP="00851D68">
      <w:pPr>
        <w:pStyle w:val="CommentText"/>
      </w:pPr>
      <w:proofErr w:type="spellStart"/>
      <w:r>
        <w:rPr>
          <w:rFonts w:ascii="Arial" w:hAnsi="Arial" w:cs="Arial"/>
          <w:color w:val="222222"/>
          <w:shd w:val="clear" w:color="auto" w:fill="FFFFFF"/>
        </w:rPr>
        <w:t>Kunegel</w:t>
      </w:r>
      <w:proofErr w:type="spellEnd"/>
      <w:r>
        <w:rPr>
          <w:rFonts w:ascii="Arial" w:hAnsi="Arial" w:cs="Arial"/>
          <w:color w:val="222222"/>
          <w:shd w:val="clear" w:color="auto" w:fill="FFFFFF"/>
        </w:rPr>
        <w:t xml:space="preserve">-Lion, </w:t>
      </w:r>
      <w:proofErr w:type="spellStart"/>
      <w:r>
        <w:rPr>
          <w:rFonts w:ascii="Arial" w:hAnsi="Arial" w:cs="Arial"/>
          <w:color w:val="222222"/>
          <w:shd w:val="clear" w:color="auto" w:fill="FFFFFF"/>
        </w:rPr>
        <w:t>Mélodie</w:t>
      </w:r>
      <w:proofErr w:type="spellEnd"/>
      <w:r>
        <w:rPr>
          <w:rFonts w:ascii="Arial" w:hAnsi="Arial" w:cs="Arial"/>
          <w:color w:val="222222"/>
          <w:shd w:val="clear" w:color="auto" w:fill="FFFFFF"/>
        </w:rPr>
        <w:t>, Rory L. McIntosh, and Mark A. Lewis. "Management assessment of mountain pine beetle infestation in Cypress Hills, SK." </w:t>
      </w:r>
      <w:r>
        <w:rPr>
          <w:rFonts w:ascii="Arial" w:hAnsi="Arial" w:cs="Arial"/>
          <w:i/>
          <w:iCs/>
          <w:color w:val="222222"/>
          <w:shd w:val="clear" w:color="auto" w:fill="FFFFFF"/>
        </w:rPr>
        <w:t>Canadian Journal of Forest Research</w:t>
      </w:r>
      <w:r>
        <w:rPr>
          <w:rFonts w:ascii="Arial" w:hAnsi="Arial" w:cs="Arial"/>
          <w:color w:val="222222"/>
          <w:shd w:val="clear" w:color="auto" w:fill="FFFFFF"/>
        </w:rPr>
        <w:t> 49, no. 2 (2019): 154-163.</w:t>
      </w:r>
    </w:p>
  </w:comment>
  <w:comment w:id="8" w:author="Devin Goodsman" w:date="2022-03-27T18:36:00Z" w:initials="DG">
    <w:p w14:paraId="46BF1B72" w14:textId="77777777" w:rsidR="00851D68" w:rsidRDefault="00851D68" w:rsidP="00851D68">
      <w:pPr>
        <w:pStyle w:val="CommentText"/>
      </w:pPr>
      <w:r>
        <w:rPr>
          <w:rStyle w:val="CommentReference"/>
        </w:rPr>
        <w:annotationRef/>
      </w:r>
      <w:r>
        <w:t>Here are some citations for this</w:t>
      </w:r>
    </w:p>
    <w:p w14:paraId="2C8CB0C4" w14:textId="77777777" w:rsidR="00851D68" w:rsidRDefault="00851D68" w:rsidP="00851D68">
      <w:pPr>
        <w:pStyle w:val="CommentText"/>
      </w:pPr>
    </w:p>
    <w:p w14:paraId="2C662C91" w14:textId="77777777" w:rsidR="00851D68" w:rsidRDefault="00851D68" w:rsidP="00851D68">
      <w:pPr>
        <w:pStyle w:val="CommentText"/>
        <w:rPr>
          <w:rFonts w:ascii="Arial" w:hAnsi="Arial" w:cs="Arial"/>
          <w:color w:val="222222"/>
          <w:shd w:val="clear" w:color="auto" w:fill="FFFFFF"/>
        </w:rPr>
      </w:pPr>
      <w:r>
        <w:rPr>
          <w:rFonts w:ascii="Arial" w:hAnsi="Arial" w:cs="Arial"/>
          <w:color w:val="222222"/>
          <w:shd w:val="clear" w:color="auto" w:fill="FFFFFF"/>
        </w:rPr>
        <w:t xml:space="preserve">Robertson, Colin, </w:t>
      </w:r>
      <w:proofErr w:type="spellStart"/>
      <w:r>
        <w:rPr>
          <w:rFonts w:ascii="Arial" w:hAnsi="Arial" w:cs="Arial"/>
          <w:color w:val="222222"/>
          <w:shd w:val="clear" w:color="auto" w:fill="FFFFFF"/>
        </w:rPr>
        <w:t>Trisalyn</w:t>
      </w:r>
      <w:proofErr w:type="spellEnd"/>
      <w:r>
        <w:rPr>
          <w:rFonts w:ascii="Arial" w:hAnsi="Arial" w:cs="Arial"/>
          <w:color w:val="222222"/>
          <w:shd w:val="clear" w:color="auto" w:fill="FFFFFF"/>
        </w:rPr>
        <w:t xml:space="preserve"> A. Nelson, and Barry Boots. "Mountain pine beetle dispersal: the spatial–temporal interaction of infestations." </w:t>
      </w:r>
      <w:r>
        <w:rPr>
          <w:rFonts w:ascii="Arial" w:hAnsi="Arial" w:cs="Arial"/>
          <w:i/>
          <w:iCs/>
          <w:color w:val="222222"/>
          <w:shd w:val="clear" w:color="auto" w:fill="FFFFFF"/>
        </w:rPr>
        <w:t>Forest Science</w:t>
      </w:r>
      <w:r>
        <w:rPr>
          <w:rFonts w:ascii="Arial" w:hAnsi="Arial" w:cs="Arial"/>
          <w:color w:val="222222"/>
          <w:shd w:val="clear" w:color="auto" w:fill="FFFFFF"/>
        </w:rPr>
        <w:t> 53, no. 3 (2007): 395-405.</w:t>
      </w:r>
    </w:p>
    <w:p w14:paraId="66C87696" w14:textId="77777777" w:rsidR="00851D68" w:rsidRDefault="00851D68" w:rsidP="00851D68">
      <w:pPr>
        <w:pStyle w:val="CommentText"/>
        <w:rPr>
          <w:rFonts w:ascii="Arial" w:hAnsi="Arial" w:cs="Arial"/>
          <w:color w:val="222222"/>
          <w:shd w:val="clear" w:color="auto" w:fill="FFFFFF"/>
        </w:rPr>
      </w:pPr>
    </w:p>
    <w:p w14:paraId="337A565F" w14:textId="77777777" w:rsidR="00851D68" w:rsidRDefault="00851D68" w:rsidP="00851D68">
      <w:pPr>
        <w:pStyle w:val="CommentText"/>
        <w:rPr>
          <w:rFonts w:ascii="Arial" w:hAnsi="Arial" w:cs="Arial"/>
          <w:color w:val="222222"/>
          <w:shd w:val="clear" w:color="auto" w:fill="FFFFFF"/>
        </w:rPr>
      </w:pPr>
      <w:r>
        <w:rPr>
          <w:rFonts w:ascii="Arial" w:hAnsi="Arial" w:cs="Arial"/>
          <w:color w:val="222222"/>
          <w:shd w:val="clear" w:color="auto" w:fill="FFFFFF"/>
        </w:rPr>
        <w:t>Powell, James A., and Barbara J. Bentz. "Phenology and density-dependent dispersal predict patterns of mountain pine beetle (</w:t>
      </w:r>
      <w:proofErr w:type="spellStart"/>
      <w:r>
        <w:rPr>
          <w:rFonts w:ascii="Arial" w:hAnsi="Arial" w:cs="Arial"/>
          <w:color w:val="222222"/>
          <w:shd w:val="clear" w:color="auto" w:fill="FFFFFF"/>
        </w:rPr>
        <w:t>Dendroctonus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ponderosae</w:t>
      </w:r>
      <w:proofErr w:type="spellEnd"/>
      <w:r>
        <w:rPr>
          <w:rFonts w:ascii="Arial" w:hAnsi="Arial" w:cs="Arial"/>
          <w:color w:val="222222"/>
          <w:shd w:val="clear" w:color="auto" w:fill="FFFFFF"/>
        </w:rPr>
        <w:t>) impact." </w:t>
      </w:r>
      <w:r>
        <w:rPr>
          <w:rFonts w:ascii="Arial" w:hAnsi="Arial" w:cs="Arial"/>
          <w:i/>
          <w:iCs/>
          <w:color w:val="222222"/>
          <w:shd w:val="clear" w:color="auto" w:fill="FFFFFF"/>
        </w:rPr>
        <w:t>Ecological Modelling</w:t>
      </w:r>
      <w:r>
        <w:rPr>
          <w:rFonts w:ascii="Arial" w:hAnsi="Arial" w:cs="Arial"/>
          <w:color w:val="222222"/>
          <w:shd w:val="clear" w:color="auto" w:fill="FFFFFF"/>
        </w:rPr>
        <w:t> 273 (2014): 173-185.</w:t>
      </w:r>
    </w:p>
    <w:p w14:paraId="77505A58" w14:textId="77777777" w:rsidR="00851D68" w:rsidRDefault="00851D68" w:rsidP="00851D68">
      <w:pPr>
        <w:pStyle w:val="CommentText"/>
        <w:rPr>
          <w:rFonts w:ascii="Arial" w:hAnsi="Arial" w:cs="Arial"/>
          <w:color w:val="222222"/>
          <w:shd w:val="clear" w:color="auto" w:fill="FFFFFF"/>
        </w:rPr>
      </w:pPr>
    </w:p>
    <w:p w14:paraId="60A6C805" w14:textId="77777777" w:rsidR="00851D68" w:rsidRDefault="00851D68" w:rsidP="00851D68">
      <w:pPr>
        <w:pStyle w:val="CommentText"/>
      </w:pPr>
      <w:proofErr w:type="spellStart"/>
      <w:r>
        <w:rPr>
          <w:rFonts w:ascii="Arial" w:hAnsi="Arial" w:cs="Arial"/>
          <w:color w:val="222222"/>
          <w:shd w:val="clear" w:color="auto" w:fill="FFFFFF"/>
        </w:rPr>
        <w:t>Goodsman</w:t>
      </w:r>
      <w:proofErr w:type="spellEnd"/>
      <w:r>
        <w:rPr>
          <w:rFonts w:ascii="Arial" w:hAnsi="Arial" w:cs="Arial"/>
          <w:color w:val="222222"/>
          <w:shd w:val="clear" w:color="auto" w:fill="FFFFFF"/>
        </w:rPr>
        <w:t xml:space="preserve">, Devin W., Daniel Koch, Caroline Whitehouse, Maya L. </w:t>
      </w:r>
      <w:proofErr w:type="spellStart"/>
      <w:r>
        <w:rPr>
          <w:rFonts w:ascii="Arial" w:hAnsi="Arial" w:cs="Arial"/>
          <w:color w:val="222222"/>
          <w:shd w:val="clear" w:color="auto" w:fill="FFFFFF"/>
        </w:rPr>
        <w:t>Evenden</w:t>
      </w:r>
      <w:proofErr w:type="spellEnd"/>
      <w:r>
        <w:rPr>
          <w:rFonts w:ascii="Arial" w:hAnsi="Arial" w:cs="Arial"/>
          <w:color w:val="222222"/>
          <w:shd w:val="clear" w:color="auto" w:fill="FFFFFF"/>
        </w:rPr>
        <w:t xml:space="preserve">, Barry J. Cooke, and Mark A. Lewis. "Aggregation and a strong A </w:t>
      </w:r>
      <w:proofErr w:type="spellStart"/>
      <w:r>
        <w:rPr>
          <w:rFonts w:ascii="Arial" w:hAnsi="Arial" w:cs="Arial"/>
          <w:color w:val="222222"/>
          <w:shd w:val="clear" w:color="auto" w:fill="FFFFFF"/>
        </w:rPr>
        <w:t>llee</w:t>
      </w:r>
      <w:proofErr w:type="spellEnd"/>
      <w:r>
        <w:rPr>
          <w:rFonts w:ascii="Arial" w:hAnsi="Arial" w:cs="Arial"/>
          <w:color w:val="222222"/>
          <w:shd w:val="clear" w:color="auto" w:fill="FFFFFF"/>
        </w:rPr>
        <w:t xml:space="preserve"> effect in a cooperative outbreak insect." </w:t>
      </w:r>
      <w:r>
        <w:rPr>
          <w:rFonts w:ascii="Arial" w:hAnsi="Arial" w:cs="Arial"/>
          <w:i/>
          <w:iCs/>
          <w:color w:val="222222"/>
          <w:shd w:val="clear" w:color="auto" w:fill="FFFFFF"/>
        </w:rPr>
        <w:t>Ecological Applications</w:t>
      </w:r>
      <w:r>
        <w:rPr>
          <w:rFonts w:ascii="Arial" w:hAnsi="Arial" w:cs="Arial"/>
          <w:color w:val="222222"/>
          <w:shd w:val="clear" w:color="auto" w:fill="FFFFFF"/>
        </w:rPr>
        <w:t> 26, no. 8 (2016): 2623-2636.</w:t>
      </w:r>
    </w:p>
    <w:p w14:paraId="795450F0" w14:textId="77777777" w:rsidR="00851D68" w:rsidRDefault="00851D68" w:rsidP="00851D68">
      <w:pPr>
        <w:pStyle w:val="CommentText"/>
      </w:pPr>
    </w:p>
    <w:p w14:paraId="32B20152" w14:textId="77777777" w:rsidR="00851D68" w:rsidRDefault="00851D68" w:rsidP="00851D68">
      <w:pPr>
        <w:pStyle w:val="CommentText"/>
      </w:pPr>
    </w:p>
  </w:comment>
  <w:comment w:id="9" w:author="Devin Goodsman" w:date="2022-03-27T18:36:00Z" w:initials="DG">
    <w:p w14:paraId="71E9839F" w14:textId="77777777" w:rsidR="00851D68" w:rsidRDefault="00851D68" w:rsidP="00851D68">
      <w:pPr>
        <w:pStyle w:val="CommentText"/>
      </w:pPr>
      <w:r>
        <w:rPr>
          <w:rStyle w:val="CommentReference"/>
        </w:rPr>
        <w:annotationRef/>
      </w:r>
      <w:r>
        <w:t xml:space="preserve">Here you could cite </w:t>
      </w:r>
    </w:p>
    <w:p w14:paraId="266B6CFD" w14:textId="77777777" w:rsidR="00851D68" w:rsidRDefault="00851D68" w:rsidP="00851D68">
      <w:pPr>
        <w:pStyle w:val="CommentText"/>
      </w:pPr>
    </w:p>
    <w:p w14:paraId="0240F411" w14:textId="77777777" w:rsidR="00851D68" w:rsidRDefault="00851D68" w:rsidP="00851D68">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Turchin</w:t>
      </w:r>
      <w:proofErr w:type="spellEnd"/>
      <w:r>
        <w:rPr>
          <w:rFonts w:ascii="Arial" w:hAnsi="Arial" w:cs="Arial"/>
          <w:color w:val="222222"/>
          <w:shd w:val="clear" w:color="auto" w:fill="FFFFFF"/>
        </w:rPr>
        <w:t xml:space="preserve">, Peter, and William T. </w:t>
      </w:r>
      <w:proofErr w:type="spellStart"/>
      <w:r>
        <w:rPr>
          <w:rFonts w:ascii="Arial" w:hAnsi="Arial" w:cs="Arial"/>
          <w:color w:val="222222"/>
          <w:shd w:val="clear" w:color="auto" w:fill="FFFFFF"/>
        </w:rPr>
        <w:t>Thoeny</w:t>
      </w:r>
      <w:proofErr w:type="spellEnd"/>
      <w:r>
        <w:rPr>
          <w:rFonts w:ascii="Arial" w:hAnsi="Arial" w:cs="Arial"/>
          <w:color w:val="222222"/>
          <w:shd w:val="clear" w:color="auto" w:fill="FFFFFF"/>
        </w:rPr>
        <w:t>. "Quantifying dispersal of southern pine beetles with mark</w:t>
      </w:r>
      <w:r>
        <w:rPr>
          <w:rFonts w:ascii="Cambria Math" w:hAnsi="Cambria Math" w:cs="Cambria Math"/>
          <w:color w:val="222222"/>
          <w:shd w:val="clear" w:color="auto" w:fill="FFFFFF"/>
        </w:rPr>
        <w:t>‐</w:t>
      </w:r>
      <w:r>
        <w:rPr>
          <w:rFonts w:ascii="Arial" w:hAnsi="Arial" w:cs="Arial"/>
          <w:color w:val="222222"/>
          <w:shd w:val="clear" w:color="auto" w:fill="FFFFFF"/>
        </w:rPr>
        <w:t>recapture experiments and a diffusion model." </w:t>
      </w:r>
      <w:r>
        <w:rPr>
          <w:rFonts w:ascii="Arial" w:hAnsi="Arial" w:cs="Arial"/>
          <w:i/>
          <w:iCs/>
          <w:color w:val="222222"/>
          <w:shd w:val="clear" w:color="auto" w:fill="FFFFFF"/>
        </w:rPr>
        <w:t>Ecological Applications</w:t>
      </w:r>
      <w:r>
        <w:rPr>
          <w:rFonts w:ascii="Arial" w:hAnsi="Arial" w:cs="Arial"/>
          <w:color w:val="222222"/>
          <w:shd w:val="clear" w:color="auto" w:fill="FFFFFF"/>
        </w:rPr>
        <w:t> 3, no. 1 (1993): 187-198.</w:t>
      </w:r>
    </w:p>
    <w:p w14:paraId="10DFCE9A" w14:textId="77777777" w:rsidR="00851D68" w:rsidRDefault="00851D68" w:rsidP="00851D68">
      <w:pPr>
        <w:pStyle w:val="CommentText"/>
        <w:rPr>
          <w:rFonts w:ascii="Arial" w:hAnsi="Arial" w:cs="Arial"/>
          <w:color w:val="222222"/>
          <w:shd w:val="clear" w:color="auto" w:fill="FFFFFF"/>
        </w:rPr>
      </w:pPr>
    </w:p>
    <w:p w14:paraId="750593AE" w14:textId="77777777" w:rsidR="00851D68" w:rsidRDefault="00851D68" w:rsidP="00851D68">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Safranyik</w:t>
      </w:r>
      <w:proofErr w:type="spellEnd"/>
      <w:r>
        <w:rPr>
          <w:rFonts w:ascii="Arial" w:hAnsi="Arial" w:cs="Arial"/>
          <w:color w:val="222222"/>
          <w:shd w:val="clear" w:color="auto" w:fill="FFFFFF"/>
        </w:rPr>
        <w:t>, L., D. A. Linton, R. Silversides, and L. H. McMullen. "Dispersal of released mountain pine beetles under the canopy of a mature lodgepole pine stand." </w:t>
      </w:r>
      <w:r>
        <w:rPr>
          <w:rFonts w:ascii="Arial" w:hAnsi="Arial" w:cs="Arial"/>
          <w:i/>
          <w:iCs/>
          <w:color w:val="222222"/>
          <w:shd w:val="clear" w:color="auto" w:fill="FFFFFF"/>
        </w:rPr>
        <w:t>Journal of Applied Entomology</w:t>
      </w:r>
      <w:r>
        <w:rPr>
          <w:rFonts w:ascii="Arial" w:hAnsi="Arial" w:cs="Arial"/>
          <w:color w:val="222222"/>
          <w:shd w:val="clear" w:color="auto" w:fill="FFFFFF"/>
        </w:rPr>
        <w:t> 113, no. 1</w:t>
      </w:r>
      <w:r>
        <w:rPr>
          <w:rFonts w:ascii="Cambria Math" w:hAnsi="Cambria Math" w:cs="Cambria Math"/>
          <w:color w:val="222222"/>
          <w:shd w:val="clear" w:color="auto" w:fill="FFFFFF"/>
        </w:rPr>
        <w:t>‐</w:t>
      </w:r>
      <w:r>
        <w:rPr>
          <w:rFonts w:ascii="Arial" w:hAnsi="Arial" w:cs="Arial"/>
          <w:color w:val="222222"/>
          <w:shd w:val="clear" w:color="auto" w:fill="FFFFFF"/>
        </w:rPr>
        <w:t>5 (1992): 441-450.</w:t>
      </w:r>
    </w:p>
    <w:p w14:paraId="71FF71B8" w14:textId="77777777" w:rsidR="00851D68" w:rsidRDefault="00851D68" w:rsidP="00851D68">
      <w:pPr>
        <w:pStyle w:val="CommentText"/>
        <w:rPr>
          <w:rFonts w:ascii="Arial" w:hAnsi="Arial" w:cs="Arial"/>
          <w:color w:val="222222"/>
          <w:shd w:val="clear" w:color="auto" w:fill="FFFFFF"/>
        </w:rPr>
      </w:pPr>
    </w:p>
    <w:p w14:paraId="6FBA9541" w14:textId="77777777" w:rsidR="00851D68" w:rsidRDefault="00851D68" w:rsidP="00851D68">
      <w:pPr>
        <w:pStyle w:val="CommentText"/>
        <w:rPr>
          <w:rFonts w:ascii="Arial" w:hAnsi="Arial" w:cs="Arial"/>
          <w:color w:val="222222"/>
          <w:shd w:val="clear" w:color="auto" w:fill="FFFFFF"/>
        </w:rPr>
      </w:pPr>
      <w:r>
        <w:rPr>
          <w:rFonts w:ascii="Arial" w:hAnsi="Arial" w:cs="Arial"/>
          <w:color w:val="222222"/>
          <w:shd w:val="clear" w:color="auto" w:fill="FFFFFF"/>
        </w:rPr>
        <w:t>Reid, Tyler G., and Mary L. Reid. "Fluorescent powder marking reduces condition but not survivorship in adult mountain pine beetles." </w:t>
      </w:r>
      <w:r>
        <w:rPr>
          <w:rFonts w:ascii="Arial" w:hAnsi="Arial" w:cs="Arial"/>
          <w:i/>
          <w:iCs/>
          <w:color w:val="222222"/>
          <w:shd w:val="clear" w:color="auto" w:fill="FFFFFF"/>
        </w:rPr>
        <w:t>The Canadian Entomologist</w:t>
      </w:r>
      <w:r>
        <w:rPr>
          <w:rFonts w:ascii="Arial" w:hAnsi="Arial" w:cs="Arial"/>
          <w:color w:val="222222"/>
          <w:shd w:val="clear" w:color="auto" w:fill="FFFFFF"/>
        </w:rPr>
        <w:t> 140, no. 5 (2008): 582-588.</w:t>
      </w:r>
    </w:p>
    <w:p w14:paraId="63FCD0BA" w14:textId="77777777" w:rsidR="00851D68" w:rsidRDefault="00851D68" w:rsidP="00851D68">
      <w:pPr>
        <w:pStyle w:val="CommentText"/>
        <w:rPr>
          <w:rFonts w:ascii="Arial" w:hAnsi="Arial" w:cs="Arial"/>
          <w:color w:val="222222"/>
          <w:shd w:val="clear" w:color="auto" w:fill="FFFFFF"/>
        </w:rPr>
      </w:pPr>
    </w:p>
    <w:p w14:paraId="74E061FC" w14:textId="77777777" w:rsidR="00851D68" w:rsidRDefault="00851D68" w:rsidP="00851D68">
      <w:pPr>
        <w:pStyle w:val="CommentText"/>
      </w:pPr>
      <w:r>
        <w:rPr>
          <w:rFonts w:ascii="Arial" w:hAnsi="Arial" w:cs="Arial"/>
          <w:color w:val="222222"/>
          <w:shd w:val="clear" w:color="auto" w:fill="FFFFFF"/>
        </w:rPr>
        <w:t xml:space="preserve">Dobzhansky, Th, and Sewall Wright. "Genetics of natural populations. X. Dispersion rates in Drosophila </w:t>
      </w:r>
      <w:proofErr w:type="spellStart"/>
      <w:r>
        <w:rPr>
          <w:rFonts w:ascii="Arial" w:hAnsi="Arial" w:cs="Arial"/>
          <w:color w:val="222222"/>
          <w:shd w:val="clear" w:color="auto" w:fill="FFFFFF"/>
        </w:rPr>
        <w:t>pseudoobscura</w:t>
      </w:r>
      <w:proofErr w:type="spellEnd"/>
      <w:r>
        <w:rPr>
          <w:rFonts w:ascii="Arial" w:hAnsi="Arial" w:cs="Arial"/>
          <w:color w:val="222222"/>
          <w:shd w:val="clear" w:color="auto" w:fill="FFFFFF"/>
        </w:rPr>
        <w:t>." </w:t>
      </w:r>
      <w:r>
        <w:rPr>
          <w:rFonts w:ascii="Arial" w:hAnsi="Arial" w:cs="Arial"/>
          <w:i/>
          <w:iCs/>
          <w:color w:val="222222"/>
          <w:shd w:val="clear" w:color="auto" w:fill="FFFFFF"/>
        </w:rPr>
        <w:t>Genetics</w:t>
      </w:r>
      <w:r>
        <w:rPr>
          <w:rFonts w:ascii="Arial" w:hAnsi="Arial" w:cs="Arial"/>
          <w:color w:val="222222"/>
          <w:shd w:val="clear" w:color="auto" w:fill="FFFFFF"/>
        </w:rPr>
        <w:t> 28, no. 4 (1943): 304.</w:t>
      </w:r>
    </w:p>
    <w:p w14:paraId="5F1BE865" w14:textId="77777777" w:rsidR="00851D68" w:rsidRDefault="00851D68" w:rsidP="00851D68">
      <w:pPr>
        <w:pStyle w:val="CommentText"/>
      </w:pPr>
    </w:p>
  </w:comment>
  <w:comment w:id="10" w:author="Devin Goodsman" w:date="2022-03-27T18:36:00Z" w:initials="DG">
    <w:p w14:paraId="4CAF619A" w14:textId="77777777" w:rsidR="00851D68" w:rsidRDefault="00851D68" w:rsidP="00851D68">
      <w:pPr>
        <w:pStyle w:val="CommentText"/>
      </w:pPr>
      <w:r>
        <w:rPr>
          <w:rStyle w:val="CommentReference"/>
        </w:rPr>
        <w:annotationRef/>
      </w:r>
      <w:r>
        <w:t>Here you could cite</w:t>
      </w:r>
    </w:p>
    <w:p w14:paraId="7F4034E5" w14:textId="77777777" w:rsidR="00851D68" w:rsidRDefault="00851D68" w:rsidP="00851D68">
      <w:pPr>
        <w:pStyle w:val="CommentText"/>
      </w:pPr>
    </w:p>
    <w:p w14:paraId="5D3A413B" w14:textId="77777777" w:rsidR="00851D68" w:rsidRDefault="00851D68" w:rsidP="00851D68">
      <w:pPr>
        <w:pStyle w:val="CommentText"/>
        <w:rPr>
          <w:rFonts w:ascii="Arial" w:hAnsi="Arial" w:cs="Arial"/>
          <w:color w:val="222222"/>
          <w:shd w:val="clear" w:color="auto" w:fill="FFFFFF"/>
        </w:rPr>
      </w:pPr>
      <w:r>
        <w:rPr>
          <w:rFonts w:ascii="Arial" w:hAnsi="Arial" w:cs="Arial"/>
          <w:color w:val="222222"/>
          <w:shd w:val="clear" w:color="auto" w:fill="FFFFFF"/>
        </w:rPr>
        <w:t>Taylor, L. Roy. "Assessing and interpreting the spatial distributions of insect populations." </w:t>
      </w:r>
      <w:r>
        <w:rPr>
          <w:rFonts w:ascii="Arial" w:hAnsi="Arial" w:cs="Arial"/>
          <w:i/>
          <w:iCs/>
          <w:color w:val="222222"/>
          <w:shd w:val="clear" w:color="auto" w:fill="FFFFFF"/>
        </w:rPr>
        <w:t>Annual review of entomology</w:t>
      </w:r>
      <w:r>
        <w:rPr>
          <w:rFonts w:ascii="Arial" w:hAnsi="Arial" w:cs="Arial"/>
          <w:color w:val="222222"/>
          <w:shd w:val="clear" w:color="auto" w:fill="FFFFFF"/>
        </w:rPr>
        <w:t> 29, no. 1 (1984): 321-357.</w:t>
      </w:r>
    </w:p>
    <w:p w14:paraId="1EE56102" w14:textId="77777777" w:rsidR="00851D68" w:rsidRDefault="00851D68" w:rsidP="00851D68">
      <w:pPr>
        <w:pStyle w:val="CommentText"/>
        <w:rPr>
          <w:rFonts w:ascii="Arial" w:hAnsi="Arial" w:cs="Arial"/>
          <w:color w:val="222222"/>
          <w:shd w:val="clear" w:color="auto" w:fill="FFFFFF"/>
        </w:rPr>
      </w:pPr>
    </w:p>
    <w:p w14:paraId="60C744C5" w14:textId="77777777" w:rsidR="00851D68" w:rsidRDefault="00851D68" w:rsidP="00851D68">
      <w:pPr>
        <w:pStyle w:val="CommentText"/>
      </w:pPr>
      <w:proofErr w:type="spellStart"/>
      <w:r>
        <w:rPr>
          <w:rFonts w:ascii="Arial" w:hAnsi="Arial" w:cs="Arial"/>
          <w:color w:val="222222"/>
          <w:shd w:val="clear" w:color="auto" w:fill="FFFFFF"/>
        </w:rPr>
        <w:t>Kot</w:t>
      </w:r>
      <w:proofErr w:type="spellEnd"/>
      <w:r>
        <w:rPr>
          <w:rFonts w:ascii="Arial" w:hAnsi="Arial" w:cs="Arial"/>
          <w:color w:val="222222"/>
          <w:shd w:val="clear" w:color="auto" w:fill="FFFFFF"/>
        </w:rPr>
        <w:t xml:space="preserve">, Mark, Mark A. Lewis, and Pauline van den </w:t>
      </w:r>
      <w:proofErr w:type="spellStart"/>
      <w:r>
        <w:rPr>
          <w:rFonts w:ascii="Arial" w:hAnsi="Arial" w:cs="Arial"/>
          <w:color w:val="222222"/>
          <w:shd w:val="clear" w:color="auto" w:fill="FFFFFF"/>
        </w:rPr>
        <w:t>Driessche</w:t>
      </w:r>
      <w:proofErr w:type="spellEnd"/>
      <w:r>
        <w:rPr>
          <w:rFonts w:ascii="Arial" w:hAnsi="Arial" w:cs="Arial"/>
          <w:color w:val="222222"/>
          <w:shd w:val="clear" w:color="auto" w:fill="FFFFFF"/>
        </w:rPr>
        <w:t>. "Dispersal data and the spread of invading organisms." </w:t>
      </w:r>
      <w:r>
        <w:rPr>
          <w:rFonts w:ascii="Arial" w:hAnsi="Arial" w:cs="Arial"/>
          <w:i/>
          <w:iCs/>
          <w:color w:val="222222"/>
          <w:shd w:val="clear" w:color="auto" w:fill="FFFFFF"/>
        </w:rPr>
        <w:t>Ecology</w:t>
      </w:r>
      <w:r>
        <w:rPr>
          <w:rFonts w:ascii="Arial" w:hAnsi="Arial" w:cs="Arial"/>
          <w:color w:val="222222"/>
          <w:shd w:val="clear" w:color="auto" w:fill="FFFFFF"/>
        </w:rPr>
        <w:t> 77, no. 7 (1996): 2027-2042.</w:t>
      </w:r>
    </w:p>
  </w:comment>
  <w:comment w:id="11" w:author="Devin Goodsman" w:date="2022-03-27T18:36:00Z" w:initials="DG">
    <w:p w14:paraId="57A61880" w14:textId="77777777" w:rsidR="00851D68" w:rsidRDefault="00851D68" w:rsidP="00851D68">
      <w:pPr>
        <w:pStyle w:val="CommentText"/>
      </w:pPr>
      <w:r>
        <w:rPr>
          <w:rStyle w:val="CommentReference"/>
        </w:rPr>
        <w:annotationRef/>
      </w:r>
      <w:r>
        <w:t xml:space="preserve">The appropriate citations reference here are </w:t>
      </w:r>
    </w:p>
    <w:p w14:paraId="1A06C5A9" w14:textId="77777777" w:rsidR="00851D68" w:rsidRDefault="00851D68" w:rsidP="00851D68">
      <w:pPr>
        <w:pStyle w:val="CommentText"/>
      </w:pPr>
    </w:p>
    <w:p w14:paraId="10D9B219" w14:textId="77777777" w:rsidR="00851D68" w:rsidRDefault="00851D68" w:rsidP="00851D68">
      <w:pPr>
        <w:pStyle w:val="CommentText"/>
        <w:rPr>
          <w:rFonts w:ascii="Arial" w:hAnsi="Arial" w:cs="Arial"/>
          <w:color w:val="222222"/>
          <w:shd w:val="clear" w:color="auto" w:fill="FFFFFF"/>
        </w:rPr>
      </w:pPr>
      <w:r>
        <w:rPr>
          <w:rFonts w:ascii="Arial" w:hAnsi="Arial" w:cs="Arial"/>
          <w:color w:val="222222"/>
          <w:shd w:val="clear" w:color="auto" w:fill="FFFFFF"/>
        </w:rPr>
        <w:t>Cook, Stephen P., and Fred P. Hain. "The influence of self-marking with fluorescent powders on adult bark beetles (Coleoptera: Scolytidae)." </w:t>
      </w:r>
      <w:r>
        <w:rPr>
          <w:rFonts w:ascii="Arial" w:hAnsi="Arial" w:cs="Arial"/>
          <w:i/>
          <w:iCs/>
          <w:color w:val="222222"/>
          <w:shd w:val="clear" w:color="auto" w:fill="FFFFFF"/>
        </w:rPr>
        <w:t>Journal of Entomological Science</w:t>
      </w:r>
      <w:r>
        <w:rPr>
          <w:rFonts w:ascii="Arial" w:hAnsi="Arial" w:cs="Arial"/>
          <w:color w:val="222222"/>
          <w:shd w:val="clear" w:color="auto" w:fill="FFFFFF"/>
        </w:rPr>
        <w:t> 27, no. 3 (1992): 269-279.</w:t>
      </w:r>
    </w:p>
    <w:p w14:paraId="0A922A6C" w14:textId="77777777" w:rsidR="00851D68" w:rsidRDefault="00851D68" w:rsidP="00851D68">
      <w:pPr>
        <w:pStyle w:val="CommentText"/>
        <w:rPr>
          <w:rFonts w:ascii="Arial" w:hAnsi="Arial" w:cs="Arial"/>
          <w:color w:val="222222"/>
          <w:shd w:val="clear" w:color="auto" w:fill="FFFFFF"/>
        </w:rPr>
      </w:pPr>
    </w:p>
    <w:p w14:paraId="247233B3" w14:textId="77777777" w:rsidR="00851D68" w:rsidRDefault="00851D68" w:rsidP="00851D68">
      <w:pPr>
        <w:pStyle w:val="CommentText"/>
      </w:pPr>
      <w:r>
        <w:rPr>
          <w:rFonts w:ascii="Arial" w:hAnsi="Arial" w:cs="Arial"/>
          <w:color w:val="222222"/>
          <w:shd w:val="clear" w:color="auto" w:fill="FFFFFF"/>
        </w:rPr>
        <w:t>Reid, Tyler G., and Mary L. Reid. "Fluorescent powder marking reduces condition but not survivorship in adult mountain pine beetles." </w:t>
      </w:r>
      <w:r>
        <w:rPr>
          <w:rFonts w:ascii="Arial" w:hAnsi="Arial" w:cs="Arial"/>
          <w:i/>
          <w:iCs/>
          <w:color w:val="222222"/>
          <w:shd w:val="clear" w:color="auto" w:fill="FFFFFF"/>
        </w:rPr>
        <w:t>The Canadian Entomologist</w:t>
      </w:r>
      <w:r>
        <w:rPr>
          <w:rFonts w:ascii="Arial" w:hAnsi="Arial" w:cs="Arial"/>
          <w:color w:val="222222"/>
          <w:shd w:val="clear" w:color="auto" w:fill="FFFFFF"/>
        </w:rPr>
        <w:t> 140, no. 5 (2008): 582-588.</w:t>
      </w:r>
    </w:p>
  </w:comment>
  <w:comment w:id="12" w:author="Devin Goodsman" w:date="2022-03-27T18:36:00Z" w:initials="DG">
    <w:p w14:paraId="4C3611EC" w14:textId="77777777" w:rsidR="00851D68" w:rsidRDefault="00851D68" w:rsidP="00851D68">
      <w:pPr>
        <w:pStyle w:val="CommentText"/>
      </w:pPr>
      <w:r>
        <w:rPr>
          <w:rStyle w:val="CommentReference"/>
        </w:rPr>
        <w:annotationRef/>
      </w:r>
      <w:r>
        <w:t xml:space="preserve">We should also include the details of the experiment which provided most of the beetles we used during the workshop. This was </w:t>
      </w:r>
      <w:proofErr w:type="gramStart"/>
      <w:r>
        <w:t>an</w:t>
      </w:r>
      <w:proofErr w:type="gramEnd"/>
      <w:r>
        <w:t xml:space="preserve"> laboratory experiment in which we brought bolts inside, coated them with paper and then placed them in rearing bins to rear beetles out.</w:t>
      </w:r>
    </w:p>
  </w:comment>
  <w:comment w:id="16" w:author="Devin Goodsman" w:date="2022-03-27T18:36:00Z" w:initials="DG">
    <w:p w14:paraId="515A77E7" w14:textId="77777777" w:rsidR="00851D68" w:rsidRDefault="00851D68" w:rsidP="00851D68">
      <w:pPr>
        <w:pStyle w:val="CommentText"/>
      </w:pPr>
      <w:r>
        <w:rPr>
          <w:rStyle w:val="CommentReference"/>
        </w:rPr>
        <w:annotationRef/>
      </w:r>
      <w:r>
        <w:t>Citation is needed to a paper that describes what transfer learning is as you have done in the preceding sentences.</w:t>
      </w:r>
    </w:p>
  </w:comment>
  <w:comment w:id="17" w:author="Devin Goodsman" w:date="2022-03-27T18:36:00Z" w:initials="DG">
    <w:p w14:paraId="16B6CBB6" w14:textId="77777777" w:rsidR="00851D68" w:rsidRDefault="00851D68" w:rsidP="00851D68">
      <w:pPr>
        <w:pStyle w:val="CommentText"/>
      </w:pPr>
      <w:r>
        <w:rPr>
          <w:rStyle w:val="CommentReference"/>
        </w:rPr>
        <w:annotationRef/>
      </w:r>
      <w:r>
        <w:t>Each of these needs a citation that refers to the pioneering work that developed each algorithm.</w:t>
      </w:r>
    </w:p>
  </w:comment>
  <w:comment w:id="18" w:author="Devin Goodsman" w:date="2022-03-27T18:36:00Z" w:initials="DG">
    <w:p w14:paraId="7DB1C314" w14:textId="77777777" w:rsidR="00851D68" w:rsidRDefault="00851D68" w:rsidP="00851D68">
      <w:pPr>
        <w:pStyle w:val="CommentText"/>
      </w:pPr>
      <w:r>
        <w:rPr>
          <w:rStyle w:val="CommentReference"/>
        </w:rPr>
        <w:annotationRef/>
      </w:r>
      <w:r>
        <w:t>Some of these details should likely be moved to the Methods section</w:t>
      </w:r>
    </w:p>
  </w:comment>
  <w:comment w:id="19" w:author="Devin Goodsman" w:date="2022-03-27T18:36:00Z" w:initials="DG">
    <w:p w14:paraId="2795DEC9" w14:textId="77777777" w:rsidR="00851D68" w:rsidRDefault="00851D68" w:rsidP="00851D68">
      <w:pPr>
        <w:pStyle w:val="CommentText"/>
      </w:pPr>
      <w:r>
        <w:rPr>
          <w:rStyle w:val="CommentReference"/>
        </w:rPr>
        <w:annotationRef/>
      </w:r>
      <w:r>
        <w:t>It may be unnecessary to list filenames here provided the experimental design is well described in another section.</w:t>
      </w:r>
    </w:p>
  </w:comment>
  <w:comment w:id="20" w:author="Mishty Ray" w:date="2022-03-27T18:36:00Z" w:initials="DG">
    <w:p w14:paraId="3B909D10" w14:textId="77777777" w:rsidR="00851D68" w:rsidRDefault="00851D68" w:rsidP="00851D68">
      <w:pPr>
        <w:pStyle w:val="CommentText"/>
      </w:pPr>
      <w:r>
        <w:rPr>
          <w:rStyle w:val="CommentReference"/>
        </w:rPr>
        <w:annotationRef/>
      </w:r>
      <w:r>
        <w:t xml:space="preserve">I have moved the sections around a little bit so perhaps a sample of what the filenames look like is pertinent here. We use the format of the filenames later when we explain how we refine the dataset, hence it may be good to illustrate what they look like.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3CC10" w15:done="0"/>
  <w15:commentEx w15:paraId="7746E9D2" w15:done="1"/>
  <w15:commentEx w15:paraId="6BD8B180" w15:done="1"/>
  <w15:commentEx w15:paraId="731E6153" w15:done="1"/>
  <w15:commentEx w15:paraId="075C3D0B" w15:done="1"/>
  <w15:commentEx w15:paraId="762AF4AA" w15:paraIdParent="075C3D0B" w15:done="1"/>
  <w15:commentEx w15:paraId="68F927D9" w15:paraIdParent="075C3D0B" w15:done="1"/>
  <w15:commentEx w15:paraId="5DD4C60F" w15:done="1"/>
  <w15:commentEx w15:paraId="32B20152" w15:done="1"/>
  <w15:commentEx w15:paraId="5F1BE865" w15:done="1"/>
  <w15:commentEx w15:paraId="60C744C5" w15:done="1"/>
  <w15:commentEx w15:paraId="247233B3" w15:done="1"/>
  <w15:commentEx w15:paraId="4C3611EC" w15:done="0"/>
  <w15:commentEx w15:paraId="515A77E7" w15:done="0"/>
  <w15:commentEx w15:paraId="16B6CBB6" w15:done="0"/>
  <w15:commentEx w15:paraId="7DB1C314" w15:done="0"/>
  <w15:commentEx w15:paraId="2795DEC9" w15:done="0"/>
  <w15:commentEx w15:paraId="3B909D10" w15:paraIdParent="2795DE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B2D17" w16cex:dateUtc="2022-03-28T00:36:00Z"/>
  <w16cex:commentExtensible w16cex:durableId="25EB2D18" w16cex:dateUtc="2022-03-28T00:36:00Z"/>
  <w16cex:commentExtensible w16cex:durableId="25EB2D19" w16cex:dateUtc="2022-03-28T00:36:00Z"/>
  <w16cex:commentExtensible w16cex:durableId="25EB2D1A" w16cex:dateUtc="2022-03-28T00:36:00Z"/>
  <w16cex:commentExtensible w16cex:durableId="25EB2D1F" w16cex:dateUtc="2022-03-28T00:36:00Z"/>
  <w16cex:commentExtensible w16cex:durableId="25EB2D21" w16cex:dateUtc="2022-03-28T00:36:00Z"/>
  <w16cex:commentExtensible w16cex:durableId="25EB2D22" w16cex:dateUtc="2022-03-28T00:36:00Z"/>
  <w16cex:commentExtensible w16cex:durableId="25EB2D23" w16cex:dateUtc="2022-03-28T00:36:00Z"/>
  <w16cex:commentExtensible w16cex:durableId="25EB2D24" w16cex:dateUtc="2022-03-28T00:36:00Z"/>
  <w16cex:commentExtensible w16cex:durableId="25EB2D25" w16cex:dateUtc="2022-03-28T00:36:00Z"/>
  <w16cex:commentExtensible w16cex:durableId="25EB2D26" w16cex:dateUtc="2022-03-28T00:36:00Z"/>
  <w16cex:commentExtensible w16cex:durableId="25EB2D2B" w16cex:dateUtc="2022-03-28T00:36:00Z"/>
  <w16cex:commentExtensible w16cex:durableId="25EB2D2C" w16cex:dateUtc="2022-03-28T00:36:00Z"/>
  <w16cex:commentExtensible w16cex:durableId="25EB2D2D" w16cex:dateUtc="2022-03-28T00:36:00Z"/>
  <w16cex:commentExtensible w16cex:durableId="25EB2D2E" w16cex:dateUtc="2022-03-28T00:36:00Z"/>
  <w16cex:commentExtensible w16cex:durableId="25EB2D2F" w16cex:dateUtc="2022-03-28T00:36:00Z"/>
  <w16cex:commentExtensible w16cex:durableId="25EB2D40" w16cex:dateUtc="2022-03-28T00:36:00Z"/>
  <w16cex:commentExtensible w16cex:durableId="25EB2D41" w16cex:dateUtc="2022-03-2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3CC10" w16cid:durableId="25EB2D17"/>
  <w16cid:commentId w16cid:paraId="7746E9D2" w16cid:durableId="25EB2D18"/>
  <w16cid:commentId w16cid:paraId="6BD8B180" w16cid:durableId="25EB2D19"/>
  <w16cid:commentId w16cid:paraId="731E6153" w16cid:durableId="25EB2D1A"/>
  <w16cid:commentId w16cid:paraId="075C3D0B" w16cid:durableId="25EB2D1F"/>
  <w16cid:commentId w16cid:paraId="762AF4AA" w16cid:durableId="25EB2D21"/>
  <w16cid:commentId w16cid:paraId="68F927D9" w16cid:durableId="25EB2D22"/>
  <w16cid:commentId w16cid:paraId="5DD4C60F" w16cid:durableId="25EB2D23"/>
  <w16cid:commentId w16cid:paraId="32B20152" w16cid:durableId="25EB2D24"/>
  <w16cid:commentId w16cid:paraId="5F1BE865" w16cid:durableId="25EB2D25"/>
  <w16cid:commentId w16cid:paraId="60C744C5" w16cid:durableId="25EB2D26"/>
  <w16cid:commentId w16cid:paraId="247233B3" w16cid:durableId="25EB2D2B"/>
  <w16cid:commentId w16cid:paraId="4C3611EC" w16cid:durableId="25EB2D2C"/>
  <w16cid:commentId w16cid:paraId="515A77E7" w16cid:durableId="25EB2D2D"/>
  <w16cid:commentId w16cid:paraId="16B6CBB6" w16cid:durableId="25EB2D2E"/>
  <w16cid:commentId w16cid:paraId="7DB1C314" w16cid:durableId="25EB2D2F"/>
  <w16cid:commentId w16cid:paraId="2795DEC9" w16cid:durableId="25EB2D40"/>
  <w16cid:commentId w16cid:paraId="3B909D10" w16cid:durableId="25EB2D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F0A5" w14:textId="77777777" w:rsidR="00851D68" w:rsidRDefault="00851D68" w:rsidP="00851D68">
      <w:pPr>
        <w:spacing w:after="0" w:line="240" w:lineRule="auto"/>
      </w:pPr>
      <w:r>
        <w:separator/>
      </w:r>
    </w:p>
  </w:endnote>
  <w:endnote w:type="continuationSeparator" w:id="0">
    <w:p w14:paraId="03380310" w14:textId="77777777" w:rsidR="00851D68" w:rsidRDefault="00851D68" w:rsidP="0085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8B491" w14:textId="77777777" w:rsidR="00851D68" w:rsidRDefault="00851D68" w:rsidP="00851D68">
      <w:pPr>
        <w:spacing w:after="0" w:line="240" w:lineRule="auto"/>
      </w:pPr>
      <w:r>
        <w:separator/>
      </w:r>
    </w:p>
  </w:footnote>
  <w:footnote w:type="continuationSeparator" w:id="0">
    <w:p w14:paraId="7963F645" w14:textId="77777777" w:rsidR="00851D68" w:rsidRDefault="00851D68" w:rsidP="00851D68">
      <w:pPr>
        <w:spacing w:after="0" w:line="240" w:lineRule="auto"/>
      </w:pPr>
      <w:r>
        <w:continuationSeparator/>
      </w:r>
    </w:p>
  </w:footnote>
  <w:footnote w:id="1">
    <w:p w14:paraId="35E632B3" w14:textId="77777777" w:rsidR="00851D68" w:rsidRDefault="00851D68" w:rsidP="00851D68">
      <w:pPr>
        <w:pStyle w:val="FootnoteText"/>
      </w:pPr>
      <w:r>
        <w:rPr>
          <w:rStyle w:val="FootnoteReference"/>
        </w:rPr>
        <w:footnoteRef/>
      </w:r>
      <w:r>
        <w:t xml:space="preserve"> University of Lethbridge, Alberta, Canada; joel.benesh@uleth.ca</w:t>
      </w:r>
    </w:p>
  </w:footnote>
  <w:footnote w:id="2">
    <w:p w14:paraId="5B33C63B" w14:textId="77777777" w:rsidR="00851D68" w:rsidRDefault="00851D68" w:rsidP="00851D68">
      <w:pPr>
        <w:pStyle w:val="FootnoteText"/>
      </w:pPr>
      <w:r>
        <w:rPr>
          <w:rStyle w:val="FootnoteReference"/>
        </w:rPr>
        <w:footnoteRef/>
      </w:r>
      <w:r>
        <w:t xml:space="preserve"> Northern Forestry Centre, Natural Resources Canada, Canada; </w:t>
      </w:r>
      <w:proofErr w:type="gramStart"/>
      <w:r>
        <w:t>devin.goodsman@nrcan-rncan.</w:t>
      </w:r>
      <w:proofErr w:type="spellStart"/>
      <w:r>
        <w:t>gc</w:t>
      </w:r>
      <w:proofErr w:type="spellEnd"/>
      <w:r>
        <w:t>..</w:t>
      </w:r>
      <w:proofErr w:type="gramEnd"/>
      <w:r>
        <w:t>ca</w:t>
      </w:r>
    </w:p>
  </w:footnote>
  <w:footnote w:id="3">
    <w:p w14:paraId="6C48B107" w14:textId="77777777" w:rsidR="00851D68" w:rsidRDefault="00851D68" w:rsidP="00851D68">
      <w:pPr>
        <w:pStyle w:val="FootnoteText"/>
      </w:pPr>
      <w:r>
        <w:rPr>
          <w:rStyle w:val="FootnoteReference"/>
        </w:rPr>
        <w:footnoteRef/>
      </w:r>
      <w:r>
        <w:t xml:space="preserve"> University of British Columbia, British Columbia, Canada; 13hanr@gmail.com</w:t>
      </w:r>
    </w:p>
  </w:footnote>
  <w:footnote w:id="4">
    <w:p w14:paraId="3BBC5374" w14:textId="77777777" w:rsidR="00851D68" w:rsidRDefault="00851D68" w:rsidP="00851D68">
      <w:pPr>
        <w:pStyle w:val="FootnoteText"/>
      </w:pPr>
      <w:r>
        <w:rPr>
          <w:rStyle w:val="FootnoteReference"/>
        </w:rPr>
        <w:footnoteRef/>
      </w:r>
      <w:r>
        <w:t xml:space="preserve"> University of Victoria, British Columbia, Canada; julesihoepner@gmail.com</w:t>
      </w:r>
    </w:p>
  </w:footnote>
  <w:footnote w:id="5">
    <w:p w14:paraId="42DA50FF" w14:textId="77777777" w:rsidR="00851D68" w:rsidRDefault="00851D68" w:rsidP="00851D68">
      <w:pPr>
        <w:pStyle w:val="FootnoteText"/>
      </w:pPr>
      <w:r>
        <w:rPr>
          <w:rStyle w:val="FootnoteReference"/>
        </w:rPr>
        <w:footnoteRef/>
      </w:r>
      <w:r>
        <w:t xml:space="preserve"> University of Calgary, Alberta, Canada; hui.huang1@ucalgary.ca</w:t>
      </w:r>
    </w:p>
  </w:footnote>
  <w:footnote w:id="6">
    <w:p w14:paraId="4C6227E5" w14:textId="77777777" w:rsidR="00851D68" w:rsidRDefault="00851D68" w:rsidP="00851D68">
      <w:pPr>
        <w:pStyle w:val="FootnoteText"/>
      </w:pPr>
      <w:r>
        <w:rPr>
          <w:rStyle w:val="FootnoteReference"/>
        </w:rPr>
        <w:footnoteRef/>
      </w:r>
      <w:r>
        <w:t xml:space="preserve"> University of Calgary, Alberta, Canada; mishty.ray@ucalgary.ca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E04F1"/>
    <w:multiLevelType w:val="hybridMultilevel"/>
    <w:tmpl w:val="08285986"/>
    <w:lvl w:ilvl="0" w:tplc="C046EFFA">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2C044921"/>
    <w:multiLevelType w:val="multilevel"/>
    <w:tmpl w:val="7332AA26"/>
    <w:lvl w:ilvl="0">
      <w:start w:val="1"/>
      <w:numFmt w:val="decimal"/>
      <w:lvlText w:val="%1."/>
      <w:lvlJc w:val="left"/>
      <w:pPr>
        <w:ind w:left="360" w:hanging="360"/>
      </w:pPr>
      <w:rPr>
        <w:b/>
        <w:bCs/>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7F284C"/>
    <w:multiLevelType w:val="multilevel"/>
    <w:tmpl w:val="148A6A82"/>
    <w:lvl w:ilvl="0">
      <w:start w:val="1"/>
      <w:numFmt w:val="decimal"/>
      <w:pStyle w:val="Style1"/>
      <w:lvlText w:val="%1"/>
      <w:lvlJc w:val="left"/>
      <w:pPr>
        <w:ind w:left="0" w:firstLine="0"/>
      </w:pPr>
      <w:rPr>
        <w:rFonts w:ascii="Times New Roman" w:hAnsi="Times New Roman" w:cs="Times New Roman" w:hint="default"/>
        <w:b/>
        <w:i w:val="0"/>
        <w:caps/>
        <w:color w:val="auto"/>
        <w:sz w:val="24"/>
      </w:rPr>
    </w:lvl>
    <w:lvl w:ilvl="1">
      <w:start w:val="1"/>
      <w:numFmt w:val="decimal"/>
      <w:lvlText w:val="1.%2"/>
      <w:lvlJc w:val="left"/>
      <w:pPr>
        <w:ind w:left="0" w:firstLine="0"/>
      </w:pPr>
      <w:rPr>
        <w:rFonts w:ascii="Times New Roman" w:hAnsi="Times New Roman" w:cs="Times New Roman" w:hint="default"/>
        <w:b/>
        <w:i w:val="0"/>
        <w:caps/>
        <w:color w:val="000000" w:themeColor="text1"/>
        <w:sz w:val="24"/>
      </w:rPr>
    </w:lvl>
    <w:lvl w:ilvl="2">
      <w:start w:val="1"/>
      <w:numFmt w:val="decimal"/>
      <w:lvlText w:val="1.1.%3"/>
      <w:lvlJc w:val="left"/>
      <w:pPr>
        <w:ind w:left="0" w:firstLine="0"/>
      </w:pPr>
      <w:rPr>
        <w:rFonts w:ascii="Times New Roman" w:hAnsi="Times New Roman" w:cs="Times New Roman" w:hint="default"/>
        <w:b/>
        <w:i w:val="0"/>
        <w:caps/>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57A03D5"/>
    <w:multiLevelType w:val="hybridMultilevel"/>
    <w:tmpl w:val="92C8980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782A3CE9"/>
    <w:multiLevelType w:val="multilevel"/>
    <w:tmpl w:val="E5D23AE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n Goodsman">
    <w15:presenceInfo w15:providerId="Windows Live" w15:userId="fcad3216f7fcb2b8"/>
  </w15:person>
  <w15:person w15:author="Mishty Ray">
    <w15:presenceInfo w15:providerId="Windows Live" w15:userId="41e24db3276604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68"/>
    <w:rsid w:val="00023598"/>
    <w:rsid w:val="0053416A"/>
    <w:rsid w:val="00851D68"/>
    <w:rsid w:val="008D54B5"/>
    <w:rsid w:val="00D6568B"/>
    <w:rsid w:val="00E8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9D62AF"/>
  <w15:chartTrackingRefBased/>
  <w15:docId w15:val="{4579DE82-EC9C-4FD2-B76C-857C51A9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D68"/>
    <w:pPr>
      <w:spacing w:line="276"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1D68"/>
    <w:rPr>
      <w:color w:val="0563C1" w:themeColor="hyperlink"/>
      <w:u w:val="single"/>
    </w:rPr>
  </w:style>
  <w:style w:type="paragraph" w:styleId="FootnoteText">
    <w:name w:val="footnote text"/>
    <w:basedOn w:val="Normal"/>
    <w:link w:val="FootnoteTextChar"/>
    <w:uiPriority w:val="99"/>
    <w:semiHidden/>
    <w:unhideWhenUsed/>
    <w:rsid w:val="00851D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D68"/>
    <w:rPr>
      <w:rFonts w:eastAsiaTheme="minorEastAsia"/>
      <w:sz w:val="20"/>
      <w:szCs w:val="20"/>
    </w:rPr>
  </w:style>
  <w:style w:type="paragraph" w:styleId="CommentText">
    <w:name w:val="annotation text"/>
    <w:basedOn w:val="Normal"/>
    <w:link w:val="CommentTextChar"/>
    <w:uiPriority w:val="99"/>
    <w:semiHidden/>
    <w:unhideWhenUsed/>
    <w:rsid w:val="00851D68"/>
    <w:pPr>
      <w:spacing w:line="240" w:lineRule="auto"/>
    </w:pPr>
    <w:rPr>
      <w:sz w:val="20"/>
      <w:szCs w:val="20"/>
    </w:rPr>
  </w:style>
  <w:style w:type="character" w:customStyle="1" w:styleId="CommentTextChar">
    <w:name w:val="Comment Text Char"/>
    <w:basedOn w:val="DefaultParagraphFont"/>
    <w:link w:val="CommentText"/>
    <w:uiPriority w:val="99"/>
    <w:semiHidden/>
    <w:rsid w:val="00851D68"/>
    <w:rPr>
      <w:rFonts w:eastAsiaTheme="minorEastAsia"/>
      <w:sz w:val="20"/>
      <w:szCs w:val="20"/>
    </w:rPr>
  </w:style>
  <w:style w:type="paragraph" w:styleId="Caption">
    <w:name w:val="caption"/>
    <w:basedOn w:val="Normal"/>
    <w:next w:val="Normal"/>
    <w:uiPriority w:val="35"/>
    <w:unhideWhenUsed/>
    <w:qFormat/>
    <w:rsid w:val="00851D68"/>
    <w:pPr>
      <w:spacing w:line="240" w:lineRule="auto"/>
    </w:pPr>
    <w:rPr>
      <w:b/>
      <w:bCs/>
      <w:color w:val="404040" w:themeColor="text1" w:themeTint="BF"/>
      <w:sz w:val="16"/>
      <w:szCs w:val="16"/>
    </w:rPr>
  </w:style>
  <w:style w:type="paragraph" w:styleId="TableofFigures">
    <w:name w:val="table of figures"/>
    <w:basedOn w:val="Normal"/>
    <w:next w:val="Normal"/>
    <w:uiPriority w:val="99"/>
    <w:semiHidden/>
    <w:unhideWhenUsed/>
    <w:rsid w:val="00851D68"/>
    <w:pPr>
      <w:spacing w:after="0"/>
    </w:pPr>
  </w:style>
  <w:style w:type="paragraph" w:styleId="Bibliography">
    <w:name w:val="Bibliography"/>
    <w:basedOn w:val="Normal"/>
    <w:next w:val="Normal"/>
    <w:uiPriority w:val="37"/>
    <w:semiHidden/>
    <w:unhideWhenUsed/>
    <w:rsid w:val="00851D68"/>
  </w:style>
  <w:style w:type="character" w:customStyle="1" w:styleId="Style1Char">
    <w:name w:val="Style1 Char"/>
    <w:basedOn w:val="DefaultParagraphFont"/>
    <w:link w:val="Style1"/>
    <w:locked/>
    <w:rsid w:val="00851D68"/>
    <w:rPr>
      <w:rFonts w:ascii="Times New Roman" w:eastAsiaTheme="majorEastAsia" w:hAnsi="Times New Roman" w:cs="Times New Roman"/>
      <w:b/>
      <w:bCs/>
      <w:color w:val="262626" w:themeColor="text1" w:themeTint="D9"/>
      <w:sz w:val="24"/>
      <w:szCs w:val="24"/>
    </w:rPr>
  </w:style>
  <w:style w:type="paragraph" w:customStyle="1" w:styleId="Style1">
    <w:name w:val="Style1"/>
    <w:basedOn w:val="Title"/>
    <w:link w:val="Style1Char"/>
    <w:rsid w:val="00851D68"/>
    <w:pPr>
      <w:numPr>
        <w:numId w:val="1"/>
      </w:numPr>
      <w:spacing w:line="480" w:lineRule="auto"/>
      <w:jc w:val="center"/>
    </w:pPr>
    <w:rPr>
      <w:rFonts w:ascii="Times New Roman" w:hAnsi="Times New Roman" w:cs="Times New Roman"/>
      <w:b/>
      <w:bCs/>
      <w:color w:val="262626" w:themeColor="text1" w:themeTint="D9"/>
      <w:spacing w:val="0"/>
      <w:kern w:val="0"/>
      <w:sz w:val="24"/>
      <w:szCs w:val="24"/>
    </w:rPr>
  </w:style>
  <w:style w:type="character" w:customStyle="1" w:styleId="Style2Char">
    <w:name w:val="Style2 Char"/>
    <w:basedOn w:val="DefaultParagraphFont"/>
    <w:link w:val="Style2"/>
    <w:locked/>
    <w:rsid w:val="00851D68"/>
    <w:rPr>
      <w:rFonts w:ascii="Times New Roman" w:hAnsi="Times New Roman" w:cs="Times New Roman"/>
      <w:b/>
      <w:bCs/>
      <w:sz w:val="24"/>
      <w:szCs w:val="24"/>
    </w:rPr>
  </w:style>
  <w:style w:type="paragraph" w:customStyle="1" w:styleId="Style2">
    <w:name w:val="Style2"/>
    <w:basedOn w:val="Normal"/>
    <w:link w:val="Style2Char"/>
    <w:rsid w:val="00851D68"/>
    <w:pPr>
      <w:spacing w:line="480" w:lineRule="auto"/>
      <w:jc w:val="center"/>
    </w:pPr>
    <w:rPr>
      <w:rFonts w:ascii="Times New Roman" w:eastAsiaTheme="minorHAnsi" w:hAnsi="Times New Roman" w:cs="Times New Roman"/>
      <w:b/>
      <w:bCs/>
      <w:sz w:val="24"/>
      <w:szCs w:val="24"/>
    </w:rPr>
  </w:style>
  <w:style w:type="character" w:styleId="FootnoteReference">
    <w:name w:val="footnote reference"/>
    <w:basedOn w:val="DefaultParagraphFont"/>
    <w:uiPriority w:val="99"/>
    <w:semiHidden/>
    <w:unhideWhenUsed/>
    <w:rsid w:val="00851D68"/>
    <w:rPr>
      <w:vertAlign w:val="superscript"/>
    </w:rPr>
  </w:style>
  <w:style w:type="character" w:styleId="CommentReference">
    <w:name w:val="annotation reference"/>
    <w:basedOn w:val="DefaultParagraphFont"/>
    <w:uiPriority w:val="99"/>
    <w:semiHidden/>
    <w:unhideWhenUsed/>
    <w:rsid w:val="00851D68"/>
    <w:rPr>
      <w:sz w:val="16"/>
      <w:szCs w:val="16"/>
    </w:rPr>
  </w:style>
  <w:style w:type="character" w:customStyle="1" w:styleId="15gqbtuta5zvwkgntkvx90">
    <w:name w:val="_15gqbtuta5zvwkgntkvx90"/>
    <w:basedOn w:val="DefaultParagraphFont"/>
    <w:rsid w:val="00851D68"/>
  </w:style>
  <w:style w:type="table" w:styleId="TableGrid">
    <w:name w:val="Table Grid"/>
    <w:basedOn w:val="TableNormal"/>
    <w:uiPriority w:val="39"/>
    <w:rsid w:val="00851D68"/>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1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D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7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file:///C:\Users\mrays\Downloads\Marked%20beetle%20image%20analysis_DWG.docx" TargetMode="External"/><Relationship Id="rId3" Type="http://schemas.openxmlformats.org/officeDocument/2006/relationships/styles" Target="styles.xml"/><Relationship Id="rId21" Type="http://schemas.openxmlformats.org/officeDocument/2006/relationships/hyperlink" Target="file:///C:\Users\mrays\Downloads\Marked%20beetle%20image%20analysis_DWG.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file:///C:\Users\mrays\Downloads\Marked%20beetle%20image%20analysis_DWG.doc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C:\Users\mrays\Downloads\Marked%20beetle%20image%20analysis_DWG.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file:///C:\Users\mrays\Downloads\Marked%20beetle%20image%20analysis_DWG.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C:\Users\mrays\Downloads\Marked%20beetle%20image%20analysis_DWG.docx"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file:///C:\Users\mrays\Downloads\Marked%20beetle%20image%20analysis_DWG.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file:///C:\Users\mrays\Downloads\Marked%20beetle%20image%20analysis%20(1).docx"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7F33D41DEC4F968E94F22604EDAAEB"/>
        <w:category>
          <w:name w:val="General"/>
          <w:gallery w:val="placeholder"/>
        </w:category>
        <w:types>
          <w:type w:val="bbPlcHdr"/>
        </w:types>
        <w:behaviors>
          <w:behavior w:val="content"/>
        </w:behaviors>
        <w:guid w:val="{BE0600FD-17D9-4D54-BFCB-AC8077EF7F95}"/>
      </w:docPartPr>
      <w:docPartBody>
        <w:p w:rsidR="00000000" w:rsidRDefault="00A57282" w:rsidP="00A57282">
          <w:pPr>
            <w:pStyle w:val="C17F33D41DEC4F968E94F22604EDAAE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82"/>
    <w:rsid w:val="00A5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282"/>
  </w:style>
  <w:style w:type="paragraph" w:customStyle="1" w:styleId="C17F33D41DEC4F968E94F22604EDAAEB">
    <w:name w:val="C17F33D41DEC4F968E94F22604EDAAEB"/>
    <w:rsid w:val="00A57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6A3519-3A68-429C-AC80-AF8EC9544BDA}">
  <we:reference id="wa104382081" version="1.35.0.0" store="en-US" storeType="OMEX"/>
  <we:alternateReferences>
    <we:reference id="wa104382081" version="1.35.0.0" store="en-US" storeType="OMEX"/>
  </we:alternateReferences>
  <we:properties>
    <we:property name="MENDELEY_CITATIONS" value="[{&quot;citationID&quot;:&quot;MENDELEY_CITATION_22fce978-e20f-4ebc-b927-d587f10f7a99&quot;,&quot;properties&quot;:{&quot;noteIndex&quot;:0},&quot;isEdited&quot;:false,&quot;manualOverride&quot;:{&quot;isManuallyOverridden&quot;:false,&quot;citeprocText&quot;:&quot;(Kurz et al. 2008; S. W. Taylor and Carroll 2003)&quot;,&quot;manualOverrideText&quot;:&quot;&quot;},&quot;citationItems&quot;:[{&quot;id&quot;:&quot;63c95c22-a706-3520-9c84-6f8e94c5f898&quot;,&quot;itemData&quot;:{&quot;type&quot;:&quot;article-journal&quot;,&quot;id&quot;:&quot;63c95c22-a706-3520-9c84-6f8e94c5f898&quot;,&quot;title&quot;:&quot;Mountain pine beetle and forest carbon feedback to climate change&quot;,&quot;groupId&quot;:&quot;c829ba14-28d1-3311-894a-19e376dcc882&quot;,&quot;author&quot;:[{&quot;family&quot;:&quot;Kurz&quot;,&quot;given&quot;:&quot;W A&quot;,&quot;parse-names&quot;:false,&quot;dropping-particle&quot;:&quot;&quot;,&quot;non-dropping-particle&quot;:&quot;&quot;},{&quot;family&quot;:&quot;Dymond&quot;,&quot;given&quot;:&quot;C C&quot;,&quot;parse-names&quot;:false,&quot;dropping-particle&quot;:&quot;&quot;,&quot;non-dropping-particle&quot;:&quot;&quot;},{&quot;family&quot;:&quot;Stinson&quot;,&quot;given&quot;:&quot;G&quot;,&quot;parse-names&quot;:false,&quot;dropping-particle&quot;:&quot;&quot;,&quot;non-dropping-particle&quot;:&quot;&quot;},{&quot;family&quot;:&quot;Rampley&quot;,&quot;given&quot;:&quot;G J&quot;,&quot;parse-names&quot;:false,&quot;dropping-particle&quot;:&quot;&quot;,&quot;non-dropping-particle&quot;:&quot;&quot;},{&quot;family&quot;:&quot;Neilson&quot;,&quot;given&quot;:&quot;E T&quot;,&quot;parse-names&quot;:false,&quot;dropping-particle&quot;:&quot;&quot;,&quot;non-dropping-particle&quot;:&quot;&quot;},{&quot;family&quot;:&quot;Carroll&quot;,&quot;given&quot;:&quot;A L&quot;,&quot;parse-names&quot;:false,&quot;dropping-particle&quot;:&quot;&quot;,&quot;non-dropping-particle&quot;:&quot;&quot;},{&quot;family&quot;:&quot;Ebata&quot;,&quot;given&quot;:&quot;T&quot;,&quot;parse-names&quot;:false,&quot;dropping-particle&quot;:&quot;&quot;,&quot;non-dropping-particle&quot;:&quot;&quot;},{&quot;family&quot;:&quot;Safranyik&quot;,&quot;given&quot;:&quot;&amp; L&quot;,&quot;parse-names&quot;:false,&quot;dropping-particle&quot;:&quot;&quot;,&quot;non-dropping-particle&quot;:&quot;&quot;}],&quot;container-title&quot;:&quot;nature.com&quot;,&quot;accessed&quot;:{&quot;date-parts&quot;:[[2020,9,5]]},&quot;DOI&quot;:&quot;10.1038/nature06777&quot;,&quot;URL&quot;:&quot;https://www.nature.com/articles/nature06777?bcgovtm=33698585fb-EMAIL_CAMPAIGN_2018_04_13&quot;,&quot;issued&quot;:{&quot;date-parts&quot;:[[2008]]},&quot;abstract&quot;:&quot;The mountain pine beetle (Dendroctonus ponderosae Hopkins, Coleoptera: Curculionidae, Scolytinae) is a native insect of the pine forests of western North America, and its populations periodically erupt into large-scale outbreaks 1-3. During outbreaks, the resulting widespread tree mortality reduces forest carbon uptake and increases future emissions from the decay of killed trees. The impacts of insects on forest carbon dynamics, however, are generally ignored in large-scale modelling analyses. The current outbreak in British Columbia, Canada, is an order of magnitude larger in area and severity than all previous recorded outbreaks 4. Here we estimate that the cumulative impact of the beetle outbreak in the affected region during 2000-2020 will be 270 mega-tonnes (Mt) carbon (or 36 g carbon m 22 yr 21 on average over 374,000 km 2 of forest). This impact converted the forest from a small net carbon sink to a large net carbon source both during and immediately after the outbreak. In the worst year, the impacts resulting from the beetle outbreak in British Columbia were equivalent to 75% of the average annual direct forest fire emissions from all of Canada during 1959-1999. The resulting reduction in net primary production was of similar magnitude to increases observed during the 1980s and 1990s as a result of global change 5. Climate change has contributed to the unprecedented extent and severity of this outbreak 6. Insect outbreaks such as this represent an important mechanism by which climate change may undermine the ability of northern forests to take up and store atmospheric carbon, and such impacts should be accounted for in large-scale modelling analyses. Forest insect epidemics can have severe impacts on ecosystem dynamics by causing mortality and reducing the growth of millions of trees over extensive areas 7. Native insects and alien invasive species affect both managed and natural forests. Beyond the ecological impacts are the associated economic (for example, disrupted timber supply to mills) and social (for example, unemployment, crime rates) effects 8. The impact of insects on carbon (C) dynamics and global climate are not well documented 9. The current outbreak of mountain pine beetle in western Canada is an order of magnitude greater in area than previous outbreaks owing to the increased area of susceptible host (mature pine stands) and favourable climate 4 (see also Supplementary Fig. 3). An expansion in climatically suitable habitat for the mountain pine beetle, including reduced minimum winter temperature, increased summer temperatures and reduced summer precipitation, during recent decades has facilitated expansion of the outbreak northward and into higher elevation forests 4,10. This range expansion, combined with an increase in the extent of the host, has resulted in an outbreak of unprecedented scale and severity. By the end of 2006, the cumulative outbreak area was 130,000 km 2 (many stands being attacked in multiple years), with tree mortality ranging from single trees to most of a stand in a single year 11. Timber losses are estimated to be more than 435 million m 3 , with additional losses outside the commercial forest 12. The forest sector has responded by increasing harvest rates and reallocating some harvest, increasing the pine portion of the provincial total volume harvested from 31% to 45% over four years (2001-2004). We estimated the combined impact of the beetle, forest fires and harvesting on forest productivity and carbon balance from 2000 until 2020 for the south-central region of British Columbia (Fig. 1). This area includes 374,000 km 2 of productive forest, largely dominated by pine (Pinus) and spruce (Picea) species. We used a Monte Carlo design for simulating future net biome production (NBP) using a forest ecosystem model (the Carbon Budget Model of the Canadian Forest Sector, CBM-CFS3). This model accounts for annual tree growth, litterfall, turnover and decay, and it explicitly simulates harvest, beetle-caused mortality, and fire-caused mortality and fuel consumption. We developed regional probability distribution functions of the annual area burned and projected future beetle dynamics on the basis of the characteristics of the remaining host (that is, pine stands of suitable age) and the judgement of regional entomologists. We conducted 100 Monte Carlo simulations with different random draws from the probability distributions for the annual area of beetle outbreak and the annual area burned. For the period 2000-2020, the average annual NBP was 215.8 6 7.9 Mt C yr 21 (or 242.4 6 21 g C m 22 yr 21 ; Fig. 2). Carbon losses result from emissions from decomposition and fires and from the transfer of timber to the forest product sector. In a separate analysis 13 , we estimated that the study area was a net sink from 1990 to 2002. The first two years of this study also reported a net sink (0.59 Mt C yr 21), but with increasing beetle impact (Fig. 3), the forest converted to a source of 17.6 Mt C yr 21 from 2003 to 2020. With decreasing beetle impact (Fig. 3), NBP began to recover, but by 2020, the estimated NBP had not yet returned to pre-outbreak levels. Although we can expect that forests will eventually recover from the beetle outbreak, we are reluctant to extend projections beyond 2020 or to speculate on the rate of recovery beyond 2020 given uncertainties about non-host responses, rates of regeneration, and future fires in a region in which major climate change impacts are forecast 14. One component of the uncertainty in future NBP is that we do not know the future area that will be infested by the beetle. We projected the area infested during 2007-2020 using random draws from regionally calibrated probability distributions of outbreak area and duration that were based on: the 2000-2006 area; mortality and host statistics; historical, spatial and temporal dynamics; remaining host population; and judgment from entomologists. The outbreak was projected to peak between 2006 and 2008, with the maximum area infested ranging from 74,000 km 2 to 94,000 km 2 (Fig. 3).&quot;,&quot;volume&quot;:&quot;452&quot;,&quot;expandedJournalTitle&quot;:&quot;nature.com&quot;},&quot;isTemporary&quot;:false},{&quot;id&quot;:&quot;b7dd7fd9-d7ed-3d07-980a-61865f978a52&quot;,&quot;itemData&quot;:{&quot;type&quot;:&quot;article-journal&quot;,&quot;id&quot;:&quot;b7dd7fd9-d7ed-3d07-980a-61865f978a52&quot;,&quot;title&quot;:&quot;Disturbance, forest age, and mountain pine beetle outbreak dynamics in BC: A historical perspective&quot;,&quot;groupId&quot;:&quot;c829ba14-28d1-3311-894a-19e376dcc882&quot;,&quot;author&quot;:[{&quot;family&quot;:&quot;Taylor&quot;,&quot;given&quot;:&quot;S W&quot;,&quot;parse-names&quot;:false,&quot;dropping-particle&quot;:&quot;&quot;,&quot;non-dropping-particle&quot;:&quot;&quot;},{&quot;family&quot;:&quot;Carroll&quot;,&quot;given&quot;:&quot;Allan L&quot;,&quot;parse-names&quot;:false,&quot;dropping-particle&quot;:&quot;&quot;,&quot;non-dropping-particle&quot;:&quot;&quot;}],&quot;container-title&quot;:&quot;Mountain Pine Beetle symposium: challenges and solutions&quot;,&quot;issued&quot;:{&quot;date-parts&quot;:[[2003]]},&quot;abstract&quot;:&quot;Taylor, S. W., &amp; Carroll, A. L. (2003, October). Disturbance, forest age, and mountain pine beetle outbreak dynamics in BC: A historical perspective. In Mountain Pine Beetle symposium: challenges and solutions (pp. 41-51). Natural Resources Canada, Canadian Forest Service, Pacific Forestry Centre, Information Report BC-X-399, Victoria, BC.&quot;},&quot;isTemporary&quot;:false}],&quot;citationTag&quot;:&quot;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&quot;},{&quot;citationID&quot;:&quot;MENDELEY_CITATION_6f55eb96-83f8-4955-aa4b-ebe1faef1eb8&quot;,&quot;properties&quot;:{&quot;noteIndex&quot;:0},&quot;isEdited&quot;:false,&quot;manualOverride&quot;:{&quot;isManuallyOverridden&quot;:false,&quot;citeprocText&quot;:&quot;(Safranyik and Carroll 2006)&quot;,&quot;manualOverrideText&quot;:&quot;&quot;},&quot;citationItems&quot;:[{&quot;id&quot;:&quot;3c55eb41-5d8f-386a-8f5f-026fac126c86&quot;,&quot;itemData&quot;:{&quot;type&quot;:&quot;chapter&quot;,&quot;id&quot;:&quot;3c55eb41-5d8f-386a-8f5f-026fac126c86&quot;,&quot;title&quot;:&quot;The biology and epidemiology of the mountain pine beetle in lodgepole pine forests..&quot;,&quot;groupId&quot;:&quot;c829ba14-28d1-3311-894a-19e376dcc882&quot;,&quot;author&quot;:[{&quot;family&quot;:&quot;Safranyik&quot;,&quot;given&quot;:&quot;L&quot;,&quot;parse-names&quot;:false,&quot;dropping-particle&quot;:&quot;&quot;,&quot;non-dropping-particle&quot;:&quot;&quot;},{&quot;family&quot;:&quot;Carroll&quot;,&quot;given&quot;:&quot;A&quot;,&quot;parse-names&quot;:false,&quot;dropping-particle&quot;:&quot;&quot;,&quot;non-dropping-particle&quot;:&quot;&quot;}],&quot;container-title&quot;:&quot;The Mountain Pine Beetle: A Synthesis of Its Biology, Management and Impacts on Lodgepole Pine.&quot;,&quot;DOI&quot;:&quot;10.1016/j.giec.2010.09.011&quot;,&quot;ISSN&quot;:&quot;1558-1950&quot;,&quot;PMID&quot;:&quot;21112495&quot;,&quot;issued&quot;:{&quot;date-parts&quot;:[[2006]]},&quot;page&quot;:&quot;3-66&quot;,&quot;abstract&quot;:&quot;The biology, habits and epidemiology of the mountain pine beetle, Dendroctonus ponderosae Hopk. (Coleoptera: Scolytidae), are reviewed with particular reference to lodgepole pine, Pinus contorta Dougl. ex Loud. var. latifolia Engelm., the main host in Canada. Critical aspects of mountain pine beetle life history (i.e., those that have large impacts on establishment and survival) include (i) efficient host selection and dispersal, (ii) a highly evolved mutualistic relationship with blue stain fungi that aids the beetle in overcoming host resistance, (iii) a semiochemical communication system that mediates mass attack and regulates attack density, (iv) stage-specific development thresholds that ensure synchrony of development within and among growing seasons, and (v) development rates specific to sub-populations that ensure univoltinism over a large part of the geographical range. Mountain pine beetle populations exist in one of four phases: endemic, incipient epidemic, epidemic (i.e., outbreak) and post-epidemic (i.e., declining). Each of these phases is defined in terms of population size relative to the abundance of available host. Endemic populations principally exist in weakened, often small-diameter trees, and interactions with other bole-infesting bark beetle species are an important determinant of mountain pine beetle establishment and survival. Incipient-epidemic populations develop when the larger-diameter host trees can be successfully colonized either because of a local decline in host resistance or increases in population size due to immigration or favourable breeding conditions, or a combination of these factors. Epidemics exist at the landscape level, and develop mainly as a consequence of large, highly contiguous areas of susceptible host and favourable weather conditions. Epidemics decline either due to adverse weather conditions, or depletion at the landscape level of the host component in which increasing populations can be maintained (i.e., large-diameter trees). Due to the nature of the interaction between the mountain pine beetle and its host trees, effective management requires detailed yearly surveys and prompt, thorough action against emerging incipient-epidemic infestations. However, given that the mountain pine beetle has evolved as a natural disturbance agent of pine forests, long-term mitigation of large-scale epidemics can only be achieved through management strategies that reduce the susceptibility of lodgepole pine over the landscape.&quot;},&quot;isTemporary&quot;:false}],&quot;citationTag&quot;:&quot;MENDELEY_CITATION_v3_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&quot;},{&quot;citationID&quot;:&quot;MENDELEY_CITATION_e4772aef-9584-4191-a965-9678d783c68e&quot;,&quot;properties&quot;:{&quot;noteIndex&quot;:0},&quot;isEdited&quot;:false,&quot;manualOverride&quot;:{&quot;isManuallyOverridden&quot;:false,&quot;citeprocText&quot;:&quot;(Dhar, Parrott, and Hawkins 2016; Safranyik and Carroll 2006)&quot;,&quot;manualOverrideText&quot;:&quot;&quot;},&quot;citationItems&quot;:[{&quot;id&quot;:&quot;9cb554eb-a98d-3bc9-b72e-58d3a53268ce&quot;,&quot;itemData&quot;:{&quot;type&quot;:&quot;article&quot;,&quot;id&quot;:&quot;9cb554eb-a98d-3bc9-b72e-58d3a53268ce&quot;,&quot;title&quot;:&quot;Aftermath of mountain pine beetle outbreak in british columbia: Stand dynamics, management response and ecosystem resilience&quot;,&quot;author&quot;:[{&quot;family&quot;:&quot;Dhar&quot;,&quot;given&quot;:&quot;Amalesh&quot;,&quot;parse-names&quot;:false,&quot;dropping-particle&quot;:&quot;&quot;,&quot;non-dropping-particle&quot;:&quot;&quot;},{&quot;family&quot;:&quot;Parrott&quot;,&quot;given&quot;:&quot;Lael&quot;,&quot;parse-names&quot;:false,&quot;dropping-particle&quot;:&quot;&quot;,&quot;non-dropping-particle&quot;:&quot;&quot;},{&quot;family&quot;:&quot;Hawkins&quot;,&quot;given&quot;:&quot;Christopher D.B.&quot;,&quot;parse-names&quot;:false,&quot;dropping-particle&quot;:&quot;&quot;,&quot;non-dropping-particle&quot;:&quot;&quot;}],&quot;container-title&quot;:&quot;Forests&quot;,&quot;DOI&quot;:&quot;10.3390/f7080171&quot;,&quot;ISSN&quot;:&quot;19994907&quot;,&quot;issued&quot;:{&quot;date-parts&quot;:[[2016]]},&quot;abstract&quot;:&quot;The mountain pine beetle (Dendroctonus ponderosae Hopkins) (MPB) has infested and killed millions of hectares of lodgepole pine (Pinus contorta var. latifolia Engelm) forests in British Columbia, Canada, over the past decade. It is now spreading out of its native range into the Canadian boreal forest, with unknown social, economic and ecological consequences. This review explores the ramifications of the MPB epidemic with respect to mid-term timber supply, forest growth, structure and composition, vegetation diversity, forest fire, climate change, and ecosystem resilience. Research confirms that, in British Columbia, all of these variables are more significantly impacted when salvage logging is used as management response to the outbreak. We conclude that appropriate management in response to MPB is essential to ensuring ecologically resilient future forests and reliable mid-term timber supplies for affected human communities. We highlight knowledge gaps and avenues for research to advance our understanding in support of sustainable post-disturbance forest management policies in British Columbia and elsewhere.&quot;,&quot;issue&quot;:&quot;8&quot;,&quot;volume&quot;:&quot;7&quot;},&quot;isTemporary&quot;:false},{&quot;id&quot;:&quot;3c55eb41-5d8f-386a-8f5f-026fac126c86&quot;,&quot;itemData&quot;:{&quot;type&quot;:&quot;chapter&quot;,&quot;id&quot;:&quot;3c55eb41-5d8f-386a-8f5f-026fac126c86&quot;,&quot;title&quot;:&quot;The biology and epidemiology of the mountain pine beetle in lodgepole pine forests..&quot;,&quot;groupId&quot;:&quot;c829ba14-28d1-3311-894a-19e376dcc882&quot;,&quot;author&quot;:[{&quot;family&quot;:&quot;Safranyik&quot;,&quot;given&quot;:&quot;L&quot;,&quot;parse-names&quot;:false,&quot;dropping-particle&quot;:&quot;&quot;,&quot;non-dropping-particle&quot;:&quot;&quot;},{&quot;family&quot;:&quot;Carroll&quot;,&quot;given&quot;:&quot;A&quot;,&quot;parse-names&quot;:false,&quot;dropping-particle&quot;:&quot;&quot;,&quot;non-dropping-particle&quot;:&quot;&quot;}],&quot;container-title&quot;:&quot;The Mountain Pine Beetle: A Synthesis of Its Biology, Management and Impacts on Lodgepole Pine.&quot;,&quot;DOI&quot;:&quot;10.1016/j.giec.2010.09.011&quot;,&quot;ISSN&quot;:&quot;1558-1950&quot;,&quot;PMID&quot;:&quot;21112495&quot;,&quot;issued&quot;:{&quot;date-parts&quot;:[[2006]]},&quot;page&quot;:&quot;3-66&quot;,&quot;abstract&quot;:&quot;The biology, habits and epidemiology of the mountain pine beetle, Dendroctonus ponderosae Hopk. (Coleoptera: Scolytidae), are reviewed with particular reference to lodgepole pine, Pinus contorta Dougl. ex Loud. var. latifolia Engelm., the main host in Canada. Critical aspects of mountain pine beetle life history (i.e., those that have large impacts on establishment and survival) include (i) efficient host selection and dispersal, (ii) a highly evolved mutualistic relationship with blue stain fungi that aids the beetle in overcoming host resistance, (iii) a semiochemical communication system that mediates mass attack and regulates attack density, (iv) stage-specific development thresholds that ensure synchrony of development within and among growing seasons, and (v) development rates specific to sub-populations that ensure univoltinism over a large part of the geographical range. Mountain pine beetle populations exist in one of four phases: endemic, incipient epidemic, epidemic (i.e., outbreak) and post-epidemic (i.e., declining). Each of these phases is defined in terms of population size relative to the abundance of available host. Endemic populations principally exist in weakened, often small-diameter trees, and interactions with other bole-infesting bark beetle species are an important determinant of mountain pine beetle establishment and survival. Incipient-epidemic populations develop when the larger-diameter host trees can be successfully colonized either because of a local decline in host resistance or increases in population size due to immigration or favourable breeding conditions, or a combination of these factors. Epidemics exist at the landscape level, and develop mainly as a consequence of large, highly contiguous areas of susceptible host and favourable weather conditions. Epidemics decline either due to adverse weather conditions, or depletion at the landscape level of the host component in which increasing populations can be maintained (i.e., large-diameter trees). Due to the nature of the interaction between the mountain pine beetle and its host trees, effective management requires detailed yearly surveys and prompt, thorough action against emerging incipient-epidemic infestations. However, given that the mountain pine beetle has evolved as a natural disturbance agent of pine forests, long-term mitigation of large-scale epidemics can only be achieved through management strategies that reduce the susceptibility of lodgepole pine over the landscape.&quot;},&quot;isTemporary&quot;:false}],&quot;citationTag&quot;:&quot;MENDELEY_CITATION_v3_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&quot;},{&quot;citationID&quot;:&quot;MENDELEY_CITATION_088f7827-8623-4b6f-a49f-a64e601e3c09&quot;,&quot;properties&quot;:{&quot;noteIndex&quot;:0},&quot;isEdited&quot;:false,&quot;manualOverride&quot;:{&quot;isManuallyOverridden&quot;:false,&quot;citeprocText&quot;:&quot;(Robertson, Nelson, and Boots 2007)&quot;,&quot;manualOverrideText&quot;:&quot;&quot;},&quot;citationItems&quot;:[{&quot;id&quot;:&quot;9b87fb03-204d-38c2-a645-e956a4c0733a&quot;,&quot;itemData&quot;:{&quot;type&quot;:&quot;article-journal&quot;,&quot;id&quot;:&quot;9b87fb03-204d-38c2-a645-e956a4c0733a&quot;,&quot;title&quot;:&quot;Mountain pine beetle dispersal: The spatial-temporal interaction of infestations&quot;,&quot;author&quot;:[{&quot;family&quot;:&quot;Robertson&quot;,&quot;given&quot;:&quot;Colin&quot;,&quot;parse-names&quot;:false,&quot;dropping-particle&quot;:&quot;&quot;,&quot;non-dropping-particle&quot;:&quot;&quot;},{&quot;family&quot;:&quot;Nelson&quot;,&quot;given&quot;:&quot;Trisalyn A.&quot;,&quot;parse-names&quot;:false,&quot;dropping-particle&quot;:&quot;&quot;,&quot;non-dropping-particle&quot;:&quot;&quot;},{&quot;family&quot;:&quot;Boots&quot;,&quot;given&quot;:&quot;Barry&quot;,&quot;parse-names&quot;:false,&quot;dropping-particle&quot;:&quot;&quot;,&quot;non-dropping-particle&quot;:&quot;&quot;}],&quot;container-title&quot;:&quot;Forest Science&quot;,&quot;ISSN&quot;:&quot;0015749X&quot;,&quot;issued&quot;:{&quot;date-parts&quot;:[[2007]]},&quot;abstract&quot;:&quot;An understanding of mountain pine beetle (Dendroctonus ponderosae Hopkins) dispersal during an outbreak is important for modeling future infestations and aiding management decisions. Data on the spatial pattern of red and green attacked trees were used to characterize the spatial-temporal nature of dispersal. Research goals were to detect evidence of dispersal based on the distance and direction between red and green attacked tree clusters, determine how dispersal changes at different stages of infestation, and to detect landscape variables influencing the observed dispersal patterns. Key variables explored were Biogeoclimatic Ecosystem Classification (BEC), topography, and the local population of susceptible hosts. Dispersal distances of 30 meters and 50 meters were consistently observed among different data subsets. Findings suggest that short-range dispersal often occurs despite an available population of susceptible hosts, and as the infestation grows in intensity, the abundance of dispersing beetles causes spot infestations to coalesce. Copyright © 2007 by the Society of American Foresters.&quot;,&quot;issue&quot;:&quot;3&quot;,&quot;volume&quot;:&quot;53&quot;,&quot;expandedJournalTitle&quot;:&quot;Forest Science&quot;},&quot;isTemporary&quot;:false}],&quot;citationTag&quot;:&quot;MENDELEY_CITATION_v3_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&quot;},{&quot;citationID&quot;:&quot;MENDELEY_CITATION_ea5eda8e-7b0e-4a91-b529-c805c3e95cf2&quot;,&quot;properties&quot;:{&quot;noteIndex&quot;:0},&quot;isEdited&quot;:false,&quot;manualOverride&quot;:{&quot;isManuallyOverridden&quot;:false,&quot;citeprocText&quot;:&quot;(Robertson, Nelson, and Boots 2007; Goodsman et al. 2016; Powell and Bentz 2014)&quot;,&quot;manualOverrideText&quot;:&quot;&quot;},&quot;citationItems&quot;:[{&quot;id&quot;:&quot;9b87fb03-204d-38c2-a645-e956a4c0733a&quot;,&quot;itemData&quot;:{&quot;type&quot;:&quot;article-journal&quot;,&quot;id&quot;:&quot;9b87fb03-204d-38c2-a645-e956a4c0733a&quot;,&quot;title&quot;:&quot;Mountain pine beetle dispersal: The spatial-temporal interaction of infestations&quot;,&quot;author&quot;:[{&quot;family&quot;:&quot;Robertson&quot;,&quot;given&quot;:&quot;Colin&quot;,&quot;parse-names&quot;:false,&quot;dropping-particle&quot;:&quot;&quot;,&quot;non-dropping-particle&quot;:&quot;&quot;},{&quot;family&quot;:&quot;Nelson&quot;,&quot;given&quot;:&quot;Trisalyn A.&quot;,&quot;parse-names&quot;:false,&quot;dropping-particle&quot;:&quot;&quot;,&quot;non-dropping-particle&quot;:&quot;&quot;},{&quot;family&quot;:&quot;Boots&quot;,&quot;given&quot;:&quot;Barry&quot;,&quot;parse-names&quot;:false,&quot;dropping-particle&quot;:&quot;&quot;,&quot;non-dropping-particle&quot;:&quot;&quot;}],&quot;container-title&quot;:&quot;Forest Science&quot;,&quot;ISSN&quot;:&quot;0015749X&quot;,&quot;issued&quot;:{&quot;date-parts&quot;:[[2007]]},&quot;abstract&quot;:&quot;An understanding of mountain pine beetle (Dendroctonus ponderosae Hopkins) dispersal during an outbreak is important for modeling future infestations and aiding management decisions. Data on the spatial pattern of red and green attacked trees were used to characterize the spatial-temporal nature of dispersal. Research goals were to detect evidence of dispersal based on the distance and direction between red and green attacked tree clusters, determine how dispersal changes at different stages of infestation, and to detect landscape variables influencing the observed dispersal patterns. Key variables explored were Biogeoclimatic Ecosystem Classification (BEC), topography, and the local population of susceptible hosts. Dispersal distances of 30 meters and 50 meters were consistently observed among different data subsets. Findings suggest that short-range dispersal often occurs despite an available population of susceptible hosts, and as the infestation grows in intensity, the abundance of dispersing beetles causes spot infestations to coalesce. Copyright © 2007 by the Society of American Foresters.&quot;,&quot;issue&quot;:&quot;3&quot;,&quot;volume&quot;:&quot;53&quot;,&quot;expandedJournalTitle&quot;:&quot;Forest Science&quot;},&quot;isTemporary&quot;:false},{&quot;id&quot;:&quot;e6f050c6-edf5-30c7-af33-38973fc0c1af&quot;,&quot;itemData&quot;:{&quot;type&quot;:&quot;article-journal&quot;,&quot;id&quot;:&quot;e6f050c6-edf5-30c7-af33-38973fc0c1af&quot;,&quot;title&quot;:&quot;Aggregation and a strong Allee effect in a cooperative outbreak insect&quot;,&quot;groupId&quot;:&quot;c829ba14-28d1-3311-894a-19e376dcc882&quot;,&quot;author&quot;:[{&quot;family&quot;:&quot;Goodsman&quot;,&quot;given&quot;:&quot;D W&quot;,&quot;parse-names&quot;:false,&quot;dropping-particle&quot;:&quot;&quot;,&quot;non-dropping-particle&quot;:&quot;&quot;},{&quot;family&quot;:&quot;Koch&quot;,&quot;given&quot;:&quot;D&quot;,&quot;parse-names&quot;:false,&quot;dropping-particle&quot;:&quot;&quot;,&quot;non-dropping-particle&quot;:&quot;&quot;},{&quot;family&quot;:&quot;Whitehouse&quot;,&quot;given&quot;:&quot;C&quot;,&quot;parse-names&quot;:false,&quot;dropping-particle&quot;:&quot;&quot;,&quot;non-dropping-particle&quot;:&quot;&quot;},{&quot;family&quot;:&quot;Evenden&quot;,&quot;given&quot;:&quot;M L&quot;,&quot;parse-names&quot;:false,&quot;dropping-particle&quot;:&quot;&quot;,&quot;non-dropping-particle&quot;:&quot;&quot;},{&quot;family&quot;:&quot;Cooke&quot;,&quot;given&quot;:&quot;B J&quot;,&quot;parse-names&quot;:false,&quot;dropping-particle&quot;:&quot;&quot;,&quot;non-dropping-particle&quot;:&quot;&quot;},{&quot;family&quot;:&quot;Lewis&quot;,&quot;given&quot;:&quot;M A&quot;,&quot;parse-names&quot;:false,&quot;dropping-particle&quot;:&quot;&quot;,&quot;non-dropping-particle&quot;:&quot;&quot;}],&quot;container-title&quot;:&quot;Ecological Applications&quot;,&quot;DOI&quot;:&quot;10.1002/eap.1404&quot;,&quot;ISSN&quot;:&quot;10510761&quot;,&quot;URL&quot;:&quot;https://onlinelibrary.wiley.com/doi/10.1002/eap.1404&quot;,&quot;issued&quot;:{&quot;date-parts&quot;:[[2016,12]]},&quot;page&quot;:&quot;2623-2636&quot;,&quot;language&quot;:&quot;en&quot;,&quot;issue&quot;:&quot;8&quot;,&quot;volume&quot;:&quot;26&quot;},&quot;isTemporary&quot;:false},{&quot;id&quot;:&quot;8c8c7491-4a4b-32f7-9ff3-daad5efae547&quot;,&quot;itemData&quot;:{&quot;type&quot;:&quot;article-journal&quot;,&quot;id&quot;:&quot;8c8c7491-4a4b-32f7-9ff3-daad5efae547&quot;,&quot;title&quot;:&quot;Phenology and density-dependent dispersal predict patterns of mountain pine beetle (Dendroctonus ponderosae) impact&quot;,&quot;groupId&quot;:&quot;c829ba14-28d1-3311-894a-19e376dcc882&quot;,&quot;author&quot;:[{&quot;family&quot;:&quot;Powell&quot;,&quot;given&quot;:&quot;James A&quot;,&quot;parse-names&quot;:false,&quot;dropping-particle&quot;:&quot;&quot;,&quot;non-dropping-particle&quot;:&quot;&quot;},{&quot;family&quot;:&quot;Bentz&quot;,&quot;given&quot;:&quot;Barbara J&quot;,&quot;parse-names&quot;:false,&quot;dropping-particle&quot;:&quot;&quot;,&quot;non-dropping-particle&quot;:&quot;&quot;}],&quot;container-title&quot;:&quot;Ecological Modelling&quot;,&quot;DOI&quot;:&quot;10.1016/j.ecolmodel.2013.10.034&quot;,&quot;ISSN&quot;:&quot;03043800&quot;,&quot;URL&quot;:&quot;https://linkinghub.elsevier.com/retrieve/pii/S0304380013005334&quot;,&quot;issued&quot;:{&quot;date-parts&quot;:[[2014,2]]},&quot;page&quot;:&quot;173-185&quot;,&quot;language&quot;:&quot;en&quot;,&quot;volume&quot;:&quot;273&quot;},&quot;isTemporary&quot;:false}],&quot;citationTag&quot;:&quot;MENDELEY_CITATION_v3_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&quot;},{&quot;citationID&quot;:&quot;MENDELEY_CITATION_62ed5b2b-e234-4b57-89ff-495c6dc5a018&quot;,&quot;properties&quot;:{&quot;noteIndex&quot;:0},&quot;isEdited&quot;:false,&quot;manualOverride&quot;:{&quot;isManuallyOverridden&quot;:false,&quot;citeprocText&quot;:&quot;(Turchin and Thoeny 1993; Safranyik et al. 1992; Reid and Reid 2008; Dobzhansky and Wright 1943)&quot;,&quot;manualOverrideText&quot;:&quot;&quot;},&quot;citationItems&quot;:[{&quot;id&quot;:&quot;eaac63e3-6712-37fd-9df3-50185763f6b7&quot;,&quot;itemData&quot;:{&quot;type&quot;:&quot;article-journal&quot;,&quot;id&quot;:&quot;eaac63e3-6712-37fd-9df3-50185763f6b7&quot;,&quot;title&quot;:&quot;Quantifying Dispersal of Southern Pine Beetles with Mark-Recapture Experiments and a Diffusion Model&quot;,&quot;groupId&quot;:&quot;c829ba14-28d1-3311-894a-19e376dcc882&quot;,&quot;author&quot;:[{&quot;family&quot;:&quot;Turchin&quot;,&quot;given&quot;:&quot;Peter&quot;,&quot;parse-names&quot;:false,&quot;dropping-particle&quot;:&quot;&quot;,&quot;non-dropping-particle&quot;:&quot;&quot;},{&quot;family&quot;:&quot;Thoeny&quot;,&quot;given&quot;:&quot;William T&quot;,&quot;parse-names&quot;:false,&quot;dropping-particle&quot;:&quot;&quot;,&quot;non-dropping-particle&quot;:&quot;&quot;}],&quot;container-title&quot;:&quot;Ecological Applications&quot;,&quot;DOI&quot;:&quot;10.2307/1941801&quot;,&quot;ISSN&quot;:&quot;10510761&quot;,&quot;URL&quot;:&quot;http://doi.wiley.com/10.2307/1941801&quot;,&quot;issued&quot;:{&quot;date-parts&quot;:[[1993,2]]},&quot;page&quot;:&quot;187-198&quot;,&quot;language&quot;:&quot;en&quot;,&quot;issue&quot;:&quot;1&quot;,&quot;volume&quot;:&quot;3&quot;,&quot;expandedJournalTitle&quot;:&quot;Ecological Applications&quot;},&quot;isTemporary&quot;:false},{&quot;id&quot;:&quot;b702ddcf-a92c-36d5-9c98-7e0c19cee7ef&quot;,&quot;itemData&quot;:{&quot;type&quot;:&quot;article-journal&quot;,&quot;id&quot;:&quot;b702ddcf-a92c-36d5-9c98-7e0c19cee7ef&quot;,&quot;title&quot;:&quot;Dispersal of released mountain pine beetles under the canopy of a mature lodgepole pine stand&quot;,&quot;groupId&quot;:&quot;c829ba14-28d1-3311-894a-19e376dcc882&quot;,&quot;author&quot;:[{&quot;family&quot;:&quot;Safranyik&quot;,&quot;given&quot;:&quot;L&quot;,&quot;parse-names&quot;:false,&quot;dropping-particle&quot;:&quot;&quot;,&quot;non-dropping-particle&quot;:&quot;&quot;},{&quot;family&quot;:&quot;Linto&quot;,&quot;given&quot;:&quot;D&quot;,&quot;parse-names&quot;:false,&quot;dropping-particle&quot;:&quot;&quot;,&quot;non-dropping-particle&quot;:&quot;&quot;},{&quot;family&quot;:&quot;Silversides&quot;,&quot;given&quot;:&quot;R&quot;,&quot;parse-names&quot;:false,&quot;dropping-particle&quot;:&quot;&quot;,&quot;non-dropping-particle&quot;:&quot;&quot;},{&quot;family&quot;:&quot;McMullen&quot;,&quot;given&quot;:&quot;L&quot;,&quot;parse-names&quot;:false,&quot;dropping-particle&quot;:&quot;&quot;,&quot;non-dropping-particle&quot;:&quot;&quot;}],&quot;container-title&quot;:&quot;Journal of Applied Entomology&quot;,&quot;DOI&quot;:&quot;10.1111/j.1439-0418.1992.tb00687.x&quot;,&quot;ISBN&quot;:&quot;0931-2048&quot;,&quot;ISSN&quot;:&quot;09312048&quot;,&quot;issued&quot;:{&quot;date-parts&quot;:[[1992]]},&quot;page&quot;:&quot;441-450&quot;,&quot;abstract&quot;:&quot;Mountain pine beetles from naturally infested lodgepole pine were marked with fluorescent powder in the laboratory, released in the field, and recaptured at lethal baited trap trees and in traps to study their temporal, vertical, and horizontal distributions and some effects of temperature and wind direction. Over 80 YO of the recaptured beetles were trapped within 3 days of release regardless of temperature and wind conditions; the proportion recaptured was directly related to heat accumulation above a flight threshold temperature of 16°C. Near the release point, the greatest numbers of marked beetles were trapped at a height of 3 m, and captures declined above and below this point. It was estimated that only 0.2 % of the marked beetles dispersed above the stand canopy. In a limited experiment, no naturally emerged beetles were captured above the stand canopy in traps suspended from a large balloon. Captures from the four cardinal directions decreased exponentially with distance from the release point. Most beetles were trapped upwind and downwind from the release point. A simple model based on the proportion of beetles trapped at a given (reference) distance from the release point was developed to estimate the proportion of released beetles which could be trapped at any distance.&quot;,&quot;volume&quot;:&quot;113&quot;},&quot;isTemporary&quot;:false},{&quot;id&quot;:&quot;6fca1226-c022-3da3-9d82-a3ef859bbd8b&quot;,&quot;itemData&quot;:{&quot;type&quot;:&quot;article-journal&quot;,&quot;id&quot;:&quot;6fca1226-c022-3da3-9d82-a3ef859bbd8b&quot;,&quot;title&quot;:&quot;Fluorescent powder marking reduces condition but not survivorship in adult mountain pine beetles&quot;,&quot;groupId&quot;:&quot;c829ba14-28d1-3311-894a-19e376dcc882&quot;,&quot;author&quot;:[{&quot;family&quot;:&quot;Reid&quot;,&quot;given&quot;:&quot;Tyler G&quot;,&quot;parse-names&quot;:false,&quot;dropping-particle&quot;:&quot;&quot;,&quot;non-dropping-particle&quot;:&quot;&quot;},{&quot;family&quot;:&quot;Reid&quot;,&quot;given&quot;:&quot;Mary L&quot;,&quot;parse-names&quot;:false,&quot;dropping-particle&quot;:&quot;&quot;,&quot;non-dropping-particle&quot;:&quot;&quot;}],&quot;container-title&quot;:&quot;The Canadian Entomologist&quot;,&quot;DOI&quot;:&quot;10.4039/n08-035&quot;,&quot;ISSN&quot;:&quot;0008-347X, 1918-3240&quot;,&quot;URL&quot;:&quot;https://www.cambridge.org/core/product/identifier/S0008347X00002108/type/journal_article&quot;,&quot;issued&quot;:{&quot;date-parts&quot;:[[2008,10]]},&quot;page&quot;:&quot;582-588&quot;,&quot;language&quot;:&quot;en&quot;,&quot;abstract&quot;:&quot;Abstract\r\n\r\nWe investigated the impact of different fluorescent marking powders on both survivorship and daily body condition, measured as mass/volume ratio, using adult mountain pine beetles,\r\nDendroctonus ponderosae\r\nHopkins (Coleoptera: Curculionidae: Scolytinae), in a laboratory study. Initial condition of the marked beetle groups did not differ from that of an unmarked group. However, beetles in better initial condition survived longer, thus validating our condition index. The condition but not the survivorship of mountain pine beetles was affected by the marking treatment. Overall, the condition of beetles declined over time. The condition of marked beetles decreased at a higher rate than that of unmarked beetles while alive but at a lower rate after death. This pattern of decreasing condition suggests that marked beetles lost water faster than unmarked beetles while alive, so unmarked beetles had more water to lose after death. Because reduced condition may affect optimal dispersal behaviour, we suggest that these effects be routinely examined and minimized in mark-recapture studies.\r\n\r\n\r\nRésumé\r\n\r\nNous avons étudié l’impact de poudres fluorescentes de marquage sur la survie et sur la condition journalière, mesurée par le rapport masse/volume (mg/mm\r\n3\r\n), dans une étude en laboratoire de dendroctones du pin ponderosa,\r\nDendroctonus ponderosae\r\nHopkins (Coleoptera: Curculionidae: Scolytinae). La condition initiale des coléoptères est semblable dans les groupes marqués et non marqués. Cependant, les coléoptères en meilleure condition initiale survivent plus longtemps, ce qui confirme la validité de notre indice de condition. Le marquage affecte la condition, mais non la survie, des dendroctones du pin ponderosa. Globalement, la condition des coléoptères diminue avec le temps. La condition des coléoptères marqués décline plus rapidement que celle des coléoptères non marqués durant leur vie; après la mort, leur taux de déclin est plus lent. Ce patron de déclin de la condition laisse croire que les coléoptères marqués perdent de l’eau plus rapidement que les non marqués durant leur vie, si bien qu’après la mort, les coléoptères non marqués ont plus d’eau à perdre. Parce qu’une condition inférieure peut affecter le comportement optimal de dispersion, nous suggérons d’examiner systématiquement ces effets et de les minimiser dans les études de marquage et de recapture.\r\n\r\n[Traduit par la Rédaction]&quot;,&quot;issue&quot;:&quot;5&quot;,&quot;volume&quot;:&quot;140&quot;},&quot;isTemporary&quot;:false},{&quot;id&quot;:&quot;b407d834-bbb6-3b6d-9a62-1a13ae81e6d1&quot;,&quot;itemData&quot;:{&quot;type&quot;:&quot;article-journal&quot;,&quot;id&quot;:&quot;b407d834-bbb6-3b6d-9a62-1a13ae81e6d1&quot;,&quot;title&quot;:&quot;GENETICS OF NATURAL POPULATIONS. X. DISPERSION RATES IN DROSOPHILA PSEUDOOBSCURA&quot;,&quot;groupId&quot;:&quot;c829ba14-28d1-3311-894a-19e376dcc882&quot;,&quot;author&quot;:[{&quot;family&quot;:&quot;Dobzhansky&quot;,&quot;given&quot;:&quot;Th&quot;,&quot;parse-names&quot;:false,&quot;dropping-particle&quot;:&quot;&quot;,&quot;non-dropping-particle&quot;:&quot;&quot;},{&quot;family&quot;:&quot;Wright&quot;,&quot;given&quot;:&quot;Sewall&quot;,&quot;parse-names&quot;:false,&quot;dropping-particle&quot;:&quot;&quot;,&quot;non-dropping-particle&quot;:&quot;&quot;}],&quot;container-title&quot;:&quot;Genetics&quot;,&quot;DOI&quot;:&quot;10.1093/genetics/28.4.304&quot;,&quot;ISSN&quot;:&quot;1943-2631&quot;,&quot;URL&quot;:&quot;https://academic.oup.com/genetics/article/28/4/304/6071958&quot;,&quot;issued&quot;:{&quot;date-parts&quot;:[[1943,7]]},&quot;page&quot;:&quot;304-340&quot;,&quot;language&quot;:&quot;en&quot;,&quot;issue&quot;:&quot;4&quot;,&quot;volume&quot;:&quot;28&quot;},&quot;isTemporary&quot;:false}],&quot;citationTag&quot;:&quot;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&quot;},{&quot;citationID&quot;:&quot;MENDELEY_CITATION_1d307849-ff5d-4407-84c0-0268eccb0054&quot;,&quot;properties&quot;:{&quot;noteIndex&quot;:0},&quot;isEdited&quot;:false,&quot;manualOverride&quot;:{&quot;isManuallyOverridden&quot;:false,&quot;citeprocText&quot;:&quot;(L. R. Taylor 1984)&quot;,&quot;manualOverrideText&quot;:&quot;&quot;},&quot;citationItems&quot;:[{&quot;id&quot;:&quot;042ae10c-ef86-312c-a3fa-df63ed1c1de3&quot;,&quot;itemData&quot;:{&quot;type&quot;:&quot;article-journal&quot;,&quot;id&quot;:&quot;042ae10c-ef86-312c-a3fa-df63ed1c1de3&quot;,&quot;title&quot;:&quot;Assessing and interpreting the spatial distributions of insect populations.&quot;,&quot;groupId&quot;:&quot;c829ba14-28d1-3311-894a-19e376dcc882&quot;,&quot;author&quot;:[{&quot;family&quot;:&quot;Taylor&quot;,&quot;given&quot;:&quot;L. R.&quot;,&quot;parse-names&quot;:false,&quot;dropping-particle&quot;:&quot;&quot;,&quot;non-dropping-particle&quot;:&quot;&quot;}],&quot;container-title&quot;:&quot;Annual review of entomology. Vol. 29&quot;,&quot;DOI&quot;:&quot;10.1146/annurev.ento.29.1.321&quot;,&quot;ISSN&quot;:&quot;00664170&quot;,&quot;issued&quot;:{&quot;date-parts&quot;:[[1984]]},&quot;abstract&quot;:&quot;The core of this review lies in a critique of frequency distributions (emphasizing contagious distribution and the negative binomial) and an assessment of indices of aggregation. Comments are made on such indices in relation to density.-P.J.Jarvis&quot;,&quot;expandedJournalTitle&quot;:&quot;Annual review of entomology. Vol. 29&quot;},&quot;isTemporary&quot;:false}],&quot;citationTag&quot;:&quot;MENDELEY_CITATION_v3_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&quot;},{&quot;citationID&quot;:&quot;MENDELEY_CITATION_35cad486-3be1-40e3-9542-a01786cd0bf0&quot;,&quot;properties&quot;:{&quot;noteIndex&quot;:0},&quot;isEdited&quot;:false,&quot;manualOverride&quot;:{&quot;isManuallyOverridden&quot;:false,&quot;citeprocText&quot;:&quot;(Safranyik et al. 1992)&quot;,&quot;manualOverrideText&quot;:&quot;&quot;},&quot;citationItems&quot;:[{&quot;id&quot;:&quot;b702ddcf-a92c-36d5-9c98-7e0c19cee7ef&quot;,&quot;itemData&quot;:{&quot;type&quot;:&quot;article-journal&quot;,&quot;id&quot;:&quot;b702ddcf-a92c-36d5-9c98-7e0c19cee7ef&quot;,&quot;title&quot;:&quot;Dispersal of released mountain pine beetles under the canopy of a mature lodgepole pine stand&quot;,&quot;groupId&quot;:&quot;c829ba14-28d1-3311-894a-19e376dcc882&quot;,&quot;author&quot;:[{&quot;family&quot;:&quot;Safranyik&quot;,&quot;given&quot;:&quot;L&quot;,&quot;parse-names&quot;:false,&quot;dropping-particle&quot;:&quot;&quot;,&quot;non-dropping-particle&quot;:&quot;&quot;},{&quot;family&quot;:&quot;Linto&quot;,&quot;given&quot;:&quot;D&quot;,&quot;parse-names&quot;:false,&quot;dropping-particle&quot;:&quot;&quot;,&quot;non-dropping-particle&quot;:&quot;&quot;},{&quot;family&quot;:&quot;Silversides&quot;,&quot;given&quot;:&quot;R&quot;,&quot;parse-names&quot;:false,&quot;dropping-particle&quot;:&quot;&quot;,&quot;non-dropping-particle&quot;:&quot;&quot;},{&quot;family&quot;:&quot;McMullen&quot;,&quot;given&quot;:&quot;L&quot;,&quot;parse-names&quot;:false,&quot;dropping-particle&quot;:&quot;&quot;,&quot;non-dropping-particle&quot;:&quot;&quot;}],&quot;container-title&quot;:&quot;Journal of Applied Entomology&quot;,&quot;DOI&quot;:&quot;10.1111/j.1439-0418.1992.tb00687.x&quot;,&quot;ISBN&quot;:&quot;0931-2048&quot;,&quot;ISSN&quot;:&quot;09312048&quot;,&quot;issued&quot;:{&quot;date-parts&quot;:[[1992]]},&quot;page&quot;:&quot;441-450&quot;,&quot;abstract&quot;:&quot;Mountain pine beetles from naturally infested lodgepole pine were marked with fluorescent powder in the laboratory, released in the field, and recaptured at lethal baited trap trees and in traps to study their temporal, vertical, and horizontal distributions and some effects of temperature and wind direction. Over 80 YO of the recaptured beetles were trapped within 3 days of release regardless of temperature and wind conditions; the proportion recaptured was directly related to heat accumulation above a flight threshold temperature of 16°C. Near the release point, the greatest numbers of marked beetles were trapped at a height of 3 m, and captures declined above and below this point. It was estimated that only 0.2 % of the marked beetles dispersed above the stand canopy. In a limited experiment, no naturally emerged beetles were captured above the stand canopy in traps suspended from a large balloon. Captures from the four cardinal directions decreased exponentially with distance from the release point. Most beetles were trapped upwind and downwind from the release point. A simple model based on the proportion of beetles trapped at a given (reference) distance from the release point was developed to estimate the proportion of released beetles which could be trapped at any distance.&quot;,&quot;volume&quot;:&quot;113&quot;,&quot;expandedJournalTitle&quot;:&quot;Journal of Applied Entomology&quot;},&quot;isTemporary&quot;:false}],&quot;citationTag&quot;:&quot;MENDELEY_CITATION_v3_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&quot;},{&quot;citationID&quot;:&quot;MENDELEY_CITATION_2d95cecd-be56-4bf6-a715-9f4a02c4242a&quot;,&quot;properties&quot;:{&quot;noteIndex&quot;:0},&quot;isEdited&quot;:false,&quot;manualOverride&quot;:{&quot;isManuallyOverridden&quot;:false,&quot;citeprocText&quot;:&quot;(Turchin and Thoeny 1993; Linton et al. 1987)&quot;,&quot;manualOverrideText&quot;:&quot;&quot;},&quot;citationItems&quot;:[{&quot;id&quot;:&quot;eaac63e3-6712-37fd-9df3-50185763f6b7&quot;,&quot;itemData&quot;:{&quot;type&quot;:&quot;article-journal&quot;,&quot;id&quot;:&quot;eaac63e3-6712-37fd-9df3-50185763f6b7&quot;,&quot;title&quot;:&quot;Quantifying Dispersal of Southern Pine Beetles with Mark-Recapture Experiments and a Diffusion Model&quot;,&quot;groupId&quot;:&quot;c829ba14-28d1-3311-894a-19e376dcc882&quot;,&quot;author&quot;:[{&quot;family&quot;:&quot;Turchin&quot;,&quot;given&quot;:&quot;Peter&quot;,&quot;parse-names&quot;:false,&quot;dropping-particle&quot;:&quot;&quot;,&quot;non-dropping-particle&quot;:&quot;&quot;},{&quot;family&quot;:&quot;Thoeny&quot;,&quot;given&quot;:&quot;William T&quot;,&quot;parse-names&quot;:false,&quot;dropping-particle&quot;:&quot;&quot;,&quot;non-dropping-particle&quot;:&quot;&quot;}],&quot;container-title&quot;:&quot;Ecological Applications&quot;,&quot;DOI&quot;:&quot;10.2307/1941801&quot;,&quot;ISSN&quot;:&quot;10510761&quot;,&quot;URL&quot;:&quot;http://doi.wiley.com/10.2307/1941801&quot;,&quot;issued&quot;:{&quot;date-parts&quot;:[[1993,2]]},&quot;page&quot;:&quot;187-198&quot;,&quot;language&quot;:&quot;en&quot;,&quot;issue&quot;:&quot;1&quot;,&quot;volume&quot;:&quot;3&quot;,&quot;expandedJournalTitle&quot;:&quot;Ecological Applications&quot;},&quot;isTemporary&quot;:false},{&quot;id&quot;:&quot;18dae29d-f6fa-36ca-9e4b-1d8b70c0ff8f&quot;,&quot;itemData&quot;:{&quot;type&quot;:&quot;article-journal&quot;,&quot;id&quot;:&quot;18dae29d-f6fa-36ca-9e4b-1d8b70c0ff8f&quot;,&quot;title&quot;:&quot;Field techniques for rearing and marking mountain pine beetle for use in dispersal studies&quot;,&quot;groupId&quot;:&quot;c829ba14-28d1-3311-894a-19e376dcc882&quot;,&quot;author&quot;:[{&quot;family&quot;:&quot;Linton&quot;,&quot;given&quot;:&quot;D A&quot;,&quot;parse-names&quot;:false,&quot;dropping-particle&quot;:&quot;&quot;,&quot;non-dropping-particle&quot;:&quot;&quot;},{&quot;family&quot;:&quot;Safranyik&quot;,&quot;given&quot;:&quot;L&quot;,&quot;parse-names&quot;:false,&quot;dropping-particle&quot;:&quot;&quot;,&quot;non-dropping-particle&quot;:&quot;&quot;},{&quot;family&quot;:&quot;McMullen&quot;,&quot;given&quot;:&quot;L H&quot;,&quot;parse-names&quot;:false,&quot;dropping-particle&quot;:&quot;&quot;,&quot;non-dropping-particle&quot;:&quot;&quot;},{&quot;family&quot;:&quot;Betts&quot;,&quot;given&quot;:&quot;R&quot;,&quot;parse-names&quot;:false,&quot;dropping-particle&quot;:&quot;&quot;,&quot;non-dropping-particle&quot;:&quot;&quot;}],&quot;container-title&quot;:&quot;Journal of Entomological Society of British Columbia&quot;,&quot;issued&quot;:{&quot;date-parts&quot;:[[1987]]},&quot;page&quot;:&quot;53-57&quot;,&quot;volume&quot;:&quot;84&quot;},&quot;isTemporary&quot;:false}],&quot;citationTag&quot;:&quot;MENDELEY_CITATION_v3_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&quot;},{&quot;citationID&quot;:&quot;MENDELEY_CITATION_967a204b-dbeb-4c5b-895a-ba28efb56124&quot;,&quot;properties&quot;:{&quot;noteIndex&quot;:0},&quot;isEdited&quot;:false,&quot;manualOverride&quot;:{&quot;isManuallyOverridden&quot;:false,&quot;citeprocText&quot;:&quot;(Cook and Hain 1992)&quot;,&quot;manualOverrideText&quot;:&quot;&quot;},&quot;citationItems&quot;:[{&quot;id&quot;:&quot;c66c996a-6020-39a0-a1b1-de65a179757c&quot;,&quot;itemData&quot;:{&quot;type&quot;:&quot;article-journal&quot;,&quot;id&quot;:&quot;c66c996a-6020-39a0-a1b1-de65a179757c&quot;,&quot;title&quot;:&quot;The Influence of Self-Marking With Fluorescent Powders on Adult Bark Beetles (Coleoptera: Scolytidae)&quot;,&quot;groupId&quot;:&quot;c829ba14-28d1-3311-894a-19e376dcc882&quot;,&quot;author&quot;:[{&quot;family&quot;:&quot;Cook&quot;,&quot;given&quot;:&quot;Stephen P.&quot;,&quot;parse-names&quot;:false,&quot;dropping-particle&quot;:&quot;&quot;,&quot;non-dropping-particle&quot;:&quot;&quot;},{&quot;family&quot;:&quot;Hain&quot;,&quot;given&quot;:&quot;Fred P.&quot;,&quot;parse-names&quot;:false,&quot;dropping-particle&quot;:&quot;&quot;,&quot;non-dropping-particle&quot;:&quot;&quot;}],&quot;container-title&quot;:&quot;Journal of Entomological Science&quot;,&quot;DOI&quot;:&quot;10.18474/0749-8004-27.3.269&quot;,&quot;ISSN&quot;:&quot;0749-8004&quot;,&quot;issued&quot;:{&quot;date-parts&quot;:[[1992]]},&quot;abstract&quot;:&quot;Under laboratory conditions, Dendroctonus frontalis Zimmermann and Ips grandicollis (Eichhoff) adults became self-marked with fluorescent powders upon emergence from treated logs. The technique provided a reliable procedure for marking adult bark beetles without having to handle them. When the powder remained dry, nearly all of the emerged beetles were marked. However, the percentage of marked beetles decreased dramatically following simulated rain events. Once marked, the mark remains intact on beetles stored dry or in ethylene glycol or ethanol (95%). Marking did decrease the adult life span of both D. frontalis and I. grandicollis, but had no significant effect on flight initiation by either species or semiochemical perception by I. grandicollis. No semiochemical tests were conducted with D. frontalis. If beetles are recaptured shortly following emergence and self-marking, the technique should be useful for examining scolytid dispersal in the field.&quot;,&quot;issue&quot;:&quot;3&quot;,&quot;volume&quot;:&quot;27&quot;,&quot;expandedJournalTitle&quot;:&quot;Journal of Entomological Science&quot;},&quot;isTemporary&quot;:false}],&quot;citationTag&quot;:&quot;MENDELEY_CITATION_v3_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&quot;},{&quot;citationID&quot;:&quot;MENDELEY_CITATION_2bbb30e7-62df-46e6-82be-6de23d3a7710&quot;,&quot;properties&quot;:{&quot;noteIndex&quot;:0},&quot;isEdited&quot;:false,&quot;manualOverride&quot;:{&quot;isManuallyOverridden&quot;:false,&quot;citeprocText&quot;:&quot;(Reid and Reid 2008)&quot;,&quot;manualOverrideText&quot;:&quot;&quot;},&quot;citationItems&quot;:[{&quot;id&quot;:&quot;6fca1226-c022-3da3-9d82-a3ef859bbd8b&quot;,&quot;itemData&quot;:{&quot;type&quot;:&quot;article-journal&quot;,&quot;id&quot;:&quot;6fca1226-c022-3da3-9d82-a3ef859bbd8b&quot;,&quot;title&quot;:&quot;Fluorescent powder marking reduces condition but not survivorship in adult mountain pine beetles&quot;,&quot;groupId&quot;:&quot;c829ba14-28d1-3311-894a-19e376dcc882&quot;,&quot;author&quot;:[{&quot;family&quot;:&quot;Reid&quot;,&quot;given&quot;:&quot;Tyler G&quot;,&quot;parse-names&quot;:false,&quot;dropping-particle&quot;:&quot;&quot;,&quot;non-dropping-particle&quot;:&quot;&quot;},{&quot;family&quot;:&quot;Reid&quot;,&quot;given&quot;:&quot;Mary L&quot;,&quot;parse-names&quot;:false,&quot;dropping-particle&quot;:&quot;&quot;,&quot;non-dropping-particle&quot;:&quot;&quot;}],&quot;container-title&quot;:&quot;The Canadian Entomologist&quot;,&quot;DOI&quot;:&quot;10.4039/n08-035&quot;,&quot;ISSN&quot;:&quot;0008-347X, 1918-3240&quot;,&quot;URL&quot;:&quot;https://www.cambridge.org/core/product/identifier/S0008347X00002108/type/journal_article&quot;,&quot;issued&quot;:{&quot;date-parts&quot;:[[2008,10]]},&quot;page&quot;:&quot;582-588&quot;,&quot;language&quot;:&quot;en&quot;,&quot;abstract&quot;:&quot;Abstract\r\n\r\nWe investigated the impact of different fluorescent marking powders on both survivorship and daily body condition, measured as mass/volume ratio, using adult mountain pine beetles,\r\nDendroctonus ponderosae\r\nHopkins (Coleoptera: Curculionidae: Scolytinae), in a laboratory study. Initial condition of the marked beetle groups did not differ from that of an unmarked group. However, beetles in better initial condition survived longer, thus validating our condition index. The condition but not the survivorship of mountain pine beetles was affected by the marking treatment. Overall, the condition of beetles declined over time. The condition of marked beetles decreased at a higher rate than that of unmarked beetles while alive but at a lower rate after death. This pattern of decreasing condition suggests that marked beetles lost water faster than unmarked beetles while alive, so unmarked beetles had more water to lose after death. Because reduced condition may affect optimal dispersal behaviour, we suggest that these effects be routinely examined and minimized in mark-recapture studies.\r\n\r\n\r\nRésumé\r\n\r\nNous avons étudié l’impact de poudres fluorescentes de marquage sur la survie et sur la condition journalière, mesurée par le rapport masse/volume (mg/mm\r\n3\r\n), dans une étude en laboratoire de dendroctones du pin ponderosa,\r\nDendroctonus ponderosae\r\nHopkins (Coleoptera: Curculionidae: Scolytinae). La condition initiale des coléoptères est semblable dans les groupes marqués et non marqués. Cependant, les coléoptères en meilleure condition initiale survivent plus longtemps, ce qui confirme la validité de notre indice de condition. Le marquage affecte la condition, mais non la survie, des dendroctones du pin ponderosa. Globalement, la condition des coléoptères diminue avec le temps. La condition des coléoptères marqués décline plus rapidement que celle des coléoptères non marqués durant leur vie; après la mort, leur taux de déclin est plus lent. Ce patron de déclin de la condition laisse croire que les coléoptères marqués perdent de l’eau plus rapidement que les non marqués durant leur vie, si bien qu’après la mort, les coléoptères non marqués ont plus d’eau à perdre. Parce qu’une condition inférieure peut affecter le comportement optimal de dispersion, nous suggérons d’examiner systématiquement ces effets et de les minimiser dans les études de marquage et de recapture.\r\n\r\n[Traduit par la Rédaction]&quot;,&quot;issue&quot;:&quot;5&quot;,&quot;volume&quot;:&quot;140&quot;,&quot;expandedJournalTitle&quot;:&quot;The Canadian Entomologist&quot;},&quot;isTemporary&quot;:false}],&quot;citationTag&quot;:&quot;MENDELEY_CITATION_v3_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&quot;},{&quot;citationID&quot;:&quot;MENDELEY_CITATION_e54c2f03-b269-4512-8be9-f0f9983b11f2&quot;,&quot;properties&quot;:{&quot;noteIndex&quot;:0},&quot;isEdited&quot;:false,&quot;manualOverride&quot;:{&quot;isManuallyOverridden&quot;:false,&quot;citeprocText&quot;:&quot;(Dobzhansky and Wright 1943)&quot;,&quot;manualOverrideText&quot;:&quot;&quot;},&quot;citationItems&quot;:[{&quot;id&quot;:&quot;b407d834-bbb6-3b6d-9a62-1a13ae81e6d1&quot;,&quot;itemData&quot;:{&quot;type&quot;:&quot;article-journal&quot;,&quot;id&quot;:&quot;b407d834-bbb6-3b6d-9a62-1a13ae81e6d1&quot;,&quot;title&quot;:&quot;GENETICS OF NATURAL POPULATIONS. X. DISPERSION RATES IN DROSOPHILA PSEUDOOBSCURA&quot;,&quot;groupId&quot;:&quot;c829ba14-28d1-3311-894a-19e376dcc882&quot;,&quot;author&quot;:[{&quot;family&quot;:&quot;Dobzhansky&quot;,&quot;given&quot;:&quot;Th&quot;,&quot;parse-names&quot;:false,&quot;dropping-particle&quot;:&quot;&quot;,&quot;non-dropping-particle&quot;:&quot;&quot;},{&quot;family&quot;:&quot;Wright&quot;,&quot;given&quot;:&quot;Sewall&quot;,&quot;parse-names&quot;:false,&quot;dropping-particle&quot;:&quot;&quot;,&quot;non-dropping-particle&quot;:&quot;&quot;}],&quot;container-title&quot;:&quot;Genetics&quot;,&quot;DOI&quot;:&quot;10.1093/genetics/28.4.304&quot;,&quot;ISSN&quot;:&quot;1943-2631&quot;,&quot;URL&quot;:&quot;https://academic.oup.com/genetics/article/28/4/304/6071958&quot;,&quot;issued&quot;:{&quot;date-parts&quot;:[[1943,7]]},&quot;page&quot;:&quot;304-340&quot;,&quot;language&quot;:&quot;en&quot;,&quot;issue&quot;:&quot;4&quot;,&quot;volume&quot;:&quot;28&quot;,&quot;expandedJournalTitle&quot;:&quot;Genetics&quot;},&quot;isTemporary&quot;:false}],&quot;citationTag&quot;:&quot;MENDELEY_CITATION_v3_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&quot;},{&quot;citationID&quot;:&quot;MENDELEY_CITATION_6b40730b-c5b3-4d8b-9c05-b82dd648640f&quot;,&quot;properties&quot;:{&quot;noteIndex&quot;:0},&quot;isEdited&quot;:false,&quot;manualOverride&quot;:{&quot;isManuallyOverridden&quot;:false,&quot;citeprocText&quot;:&quot;(Tan and Le 2019; Szegedy et al. 2016; Simonyan and Zisserman 2015; He et al. 2016)&quot;,&quot;manualOverrideText&quot;:&quot;&quot;},&quot;citationItems&quot;:[{&quot;id&quot;:&quot;3455dc65-43c9-30b2-8770-68b404cdda7a&quot;,&quot;itemData&quot;:{&quot;type&quot;:&quot;paper-conference&quot;,&quot;id&quot;:&quot;3455dc65-43c9-30b2-8770-68b404cdda7a&quot;,&quot;title&quot;:&quot;EfficientNet: Rethinking model scaling for convolutional neural networks&quot;,&quot;author&quot;:[{&quot;family&quot;:&quot;Tan&quot;,&quot;given&quot;:&quot;Mingxing&quot;,&quot;parse-names&quot;:false,&quot;dropping-particle&quot;:&quot;&quot;,&quot;non-dropping-particle&quot;:&quot;&quot;},{&quot;family&quot;:&quot;Le&quot;,&quot;given&quot;:&quot;Quoc&quot;,&quot;parse-names&quot;:false,&quot;dropping-particle&quot;:&quot;v.&quot;,&quot;non-dropping-particle&quot;:&quot;&quot;}],&quot;container-title&quot;:&quot;36th International Conference on Machine Learning, ICML 2019&quot;,&quot;issued&quot;:{&quot;date-parts&quot;:[[2019]]},&quot;abstract&quot;:&quot;Convolutional Neural Networks (ConvNets)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Our EfficientNets also transfer well and achieve state-of-the-art accuracy on CIFAR-100 (91.7%), Flowers (98.8%), and 3 other transfer learning datasets, with an order of magnitude fewer parameters.&quot;,&quot;volume&quot;:&quot;2019-June&quot;},&quot;isTemporary&quot;:false},{&quot;id&quot;:&quot;5aa60b04-269d-3caf-ac41-8a8d06ff86d8&quot;,&quot;itemData&quot;:{&quot;type&quot;:&quot;paper-conference&quot;,&quot;id&quot;:&quot;5aa60b04-269d-3caf-ac41-8a8d06ff86d8&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DOI&quot;:&quot;10.1109/CVPR.2016.308&quot;,&quot;ISSN&quot;:&quot;10636919&quot;,&quot;issued&quot;:{&quot;date-parts&quot;:[[2016]]},&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volume&quot;:&quot;2016-December&quot;},&quot;isTemporary&quot;:false},{&quot;id&quot;:&quot;76dfa558-b916-30b0-8d20-41bc7f613fd0&quot;,&quot;itemData&quot;:{&quot;type&quot;:&quot;paper-conference&quot;,&quot;id&quot;:&quot;76dfa558-b916-30b0-8d20-41bc7f613fd0&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issued&quot;:{&quot;date-parts&quot;:[[2015]]},&quot;abstract&quot;:&quo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isTemporary&quot;:false},{&quot;id&quot;:&quot;a2a893de-362d-3640-a2c6-6c0595c6c692&quot;,&quot;itemData&quot;:{&quot;type&quot;:&quot;paper-conference&quot;,&quot;id&quot;:&quot;a2a893de-362d-3640-a2c6-6c0595c6c692&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Proceedings of the IEEE Computer Society Conference on Computer Vision and Pattern Recognition&quot;,&quot;DOI&quot;:&quot;10.1109/CVPR.2016.90&quot;,&quot;ISSN&quot;:&quot;10636919&quot;,&quot;issued&quot;:{&quot;date-parts&quot;:[[2016]]},&quot;abstract&quot;:&quo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quot;,&quot;volume&quot;:&quot;2016-December&quot;},&quot;isTemporary&quot;:false}],&quot;citationTag&quot;:&quot;MENDELEY_CITATION_v3_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&quot;},{&quot;citationID&quot;:&quot;MENDELEY_CITATION_94b90b77-1e2a-4d3d-a022-798ecfb52267&quot;,&quot;properties&quot;:{&quot;noteIndex&quot;:0},&quot;isEdited&quot;:false,&quot;manualOverride&quot;:{&quot;isManuallyOverridden&quot;:false,&quot;citeprocText&quot;:&quot;(Tan and Le 2019; He et al. 2016)&quot;,&quot;manualOverrideText&quot;:&quot;&quot;},&quot;citationItems&quot;:[{&quot;id&quot;:&quot;3455dc65-43c9-30b2-8770-68b404cdda7a&quot;,&quot;itemData&quot;:{&quot;type&quot;:&quot;paper-conference&quot;,&quot;id&quot;:&quot;3455dc65-43c9-30b2-8770-68b404cdda7a&quot;,&quot;title&quot;:&quot;EfficientNet: Rethinking model scaling for convolutional neural networks&quot;,&quot;author&quot;:[{&quot;family&quot;:&quot;Tan&quot;,&quot;given&quot;:&quot;Mingxing&quot;,&quot;parse-names&quot;:false,&quot;dropping-particle&quot;:&quot;&quot;,&quot;non-dropping-particle&quot;:&quot;&quot;},{&quot;family&quot;:&quot;Le&quot;,&quot;given&quot;:&quot;Quoc&quot;,&quot;parse-names&quot;:false,&quot;dropping-particle&quot;:&quot;v.&quot;,&quot;non-dropping-particle&quot;:&quot;&quot;}],&quot;container-title&quot;:&quot;36th International Conference on Machine Learning, ICML 2019&quot;,&quot;issued&quot;:{&quot;date-parts&quot;:[[2019]]},&quot;abstract&quot;:&quot;Convolutional Neural Networks (ConvNets)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4% top-1 / 97.1% top-5 accuracy on ImageNet, while being 8.4x smaller and 6.1x faster on inference than the best existing ConvNet. Our EfficientNets also transfer well and achieve state-of-the-art accuracy on CIFAR-100 (91.7%), Flowers (98.8%), and 3 other transfer learning datasets, with an order of magnitude fewer parameters.&quot;,&quot;volume&quot;:&quot;2019-June&quot;},&quot;isTemporary&quot;:false},{&quot;id&quot;:&quot;a2a893de-362d-3640-a2c6-6c0595c6c692&quot;,&quot;itemData&quot;:{&quot;type&quot;:&quot;paper-conference&quot;,&quot;id&quot;:&quot;a2a893de-362d-3640-a2c6-6c0595c6c692&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Proceedings of the IEEE Computer Society Conference on Computer Vision and Pattern Recognition&quot;,&quot;DOI&quot;:&quot;10.1109/CVPR.2016.90&quot;,&quot;ISSN&quot;:&quot;10636919&quot;,&quot;issued&quot;:{&quot;date-parts&quot;:[[2016]]},&quot;abstract&quot;:&quo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quot;,&quot;volume&quot;:&quot;2016-December&quot;},&quot;isTemporary&quot;:false}],&quot;citationTag&quot;:&quot;MENDELEY_CITATION_v3_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&quot;}]"/>
    <we:property name="MENDELEY_CITATIONS_STYLE" value="&quot;https://www.zotero.org/styles/chicago-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E0DEA-466E-4C6A-850C-85E01CA9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3640</Words>
  <Characters>20749</Characters>
  <Application>Microsoft Office Word</Application>
  <DocSecurity>0</DocSecurity>
  <Lines>172</Lines>
  <Paragraphs>48</Paragraphs>
  <ScaleCrop>false</ScaleCrop>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Mishty Ray</dc:creator>
  <cp:keywords/>
  <dc:description/>
  <cp:lastModifiedBy>Mishty Ray</cp:lastModifiedBy>
  <cp:revision>3</cp:revision>
  <dcterms:created xsi:type="dcterms:W3CDTF">2022-03-28T00:40:00Z</dcterms:created>
  <dcterms:modified xsi:type="dcterms:W3CDTF">2022-03-28T00:41:00Z</dcterms:modified>
</cp:coreProperties>
</file>